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73DB7" w14:textId="142C67E7" w:rsidR="00BF1C8A" w:rsidRDefault="00304AC5">
      <w:r>
        <w:t xml:space="preserve">Since the initial publication of our work, </w:t>
      </w:r>
      <w:r w:rsidR="00876DAE">
        <w:t>additional data have accumulated suggesting that deleting the cytoplasmic tail of SARS-CoV-2 Spike improves the titers of Spike-</w:t>
      </w:r>
      <w:proofErr w:type="spellStart"/>
      <w:r w:rsidR="00876DAE">
        <w:t>pseudotyped</w:t>
      </w:r>
      <w:proofErr w:type="spellEnd"/>
      <w:r w:rsidR="00876DAE">
        <w:t xml:space="preserve"> </w:t>
      </w:r>
      <w:commentRangeStart w:id="0"/>
      <w:r w:rsidR="00876DAE">
        <w:t>viruses</w:t>
      </w:r>
      <w:r w:rsidR="00876DAE">
        <w:rPr>
          <w:rStyle w:val="FootnoteReference"/>
        </w:rPr>
        <w:fldChar w:fldCharType="begin" w:fldLock="1"/>
      </w:r>
      <w:r w:rsidR="007B4833">
        <w:instrText>ADDIN CSL_CITATION {"citationItems":[{"id":"ITEM-1","itemData":{"DOI":"10.1101/2020.06.08.140871","abstract":"The emergence of SARS-CoV-2 and the ensuing explosive epidemic of COVID19 disease has generated a need for assays to rapidly and conveniently measure the antiviral activity of SARS-CoV-2-specific antibodies. Here, we describe a collection of approaches based on SARS-CoV-2 spike-pseudotyped, single-cycle, replication-defective human immunodeficiency virus type-1 (HIV-1) and vesicular stomatitis virus (VSV), as well as a replication-competent VSV/SARS-CoV-2 chimeric virus. While each surrogate virus exhibited subtle differences in the sensitivity with which neutralizing activity was detected, the neutralizing activity of both convalescent plasma and human monoclonal antibodies measured using each virus correlated quantitatively with neutralizing activity measured using an authentic SARS-CoV-2 neutralization assay. The assays described herein are adaptable to high throughput and are useful tools in the evaluation of serologic immunity conferred by vaccination or prior SARS-CoV-2 infection, as well as the potency of convalescent plasma or human monoclonal antibodies.Competing Interest StatementThe authors have declared no competing interest.","author":[{"dropping-particle":"","family":"Schmidt","given":"Fabian","non-dropping-particle":"","parse-names":false,"suffix":""},{"dropping-particle":"","family":"Weisblum","given":"Yiska","non-dropping-particle":"","parse-names":false,"suffix":""},{"dropping-particle":"","family":"Muecksch","given":"Frauke","non-dropping-particle":"","parse-names":false,"suffix":""},{"dropping-particle":"","family":"Hoffmann","given":"Hans-Heinrich","non-dropping-particle":"","parse-names":false,"suffix":""},{"dropping-particle":"","family":"Michailidis","given":"Eleftherios","non-dropping-particle":"","parse-names":false,"suffix":""},{"dropping-particle":"","family":"Lorenzi","given":"Julio C C","non-dropping-particle":"","parse-names":false,"suffix":""},{"dropping-particle":"","family":"Mendoza","given":"Pilar","non-dropping-particle":"","parse-names":false,"suffix":""},{"dropping-particle":"","family":"Rutkowska","given":"Magdalena","non-dropping-particle":"","parse-names":false,"suffix":""},{"dropping-particle":"","family":"Bednarski","given":"Eva","non-dropping-particle":"","parse-names":false,"suffix":""},{"dropping-particle":"","family":"Gaebler","given":"Christian","non-dropping-particle":"","parse-names":false,"suffix":""},{"dropping-particle":"","family":"Agudelo","given":"Marianna","non-dropping-particle":"","parse-names":false,"suffix":""},{"dropping-particle":"","family":"Cho","given":"Alice","non-dropping-particle":"","parse-names":false,"suffix":""},{"dropping-particle":"","family":"Wang","given":"Zijun","non-dropping-particle":"","parse-names":false,"suffix":""},{"dropping-particle":"","family":"Gazumyan","given":"Anna","non-dropping-particle":"","parse-names":false,"suffix":""},{"dropping-particle":"","family":"Cipolla","given":"Melissa","non-dropping-particle":"","parse-names":false,"suffix":""},{"dropping-particle":"","family":"Caskey","given":"Marina","non-dropping-particle":"","parse-names":false,"suffix":""},{"dropping-particle":"","family":"Robbiani","given":"Davide F","non-dropping-particle":"","parse-names":false,"suffix":""},{"dropping-particle":"","family":"Nussenzweig","given":"Michel C","non-dropping-particle":"","parse-names":false,"suffix":""},{"dropping-particle":"","family":"Rice","given":"Charles M","non-dropping-particle":"","parse-names":false,"suffix":""},{"dropping-particle":"","family":"Hatziioannou","given":"Theodora","non-dropping-particle":"","parse-names":false,"suffix":""},{"dropping-particle":"","family":"Bieniasz","given":"Paul D","non-dropping-particle":"","parse-names":false,"suffix":""}],"container-title":"bioRxiv","id":"ITEM-1","issued":{"date-parts":[["2020","1","1"]]},"page":"2020.06.08.140871","title":"Measuring SARS-CoV-2 neutralizing antibody activity using pseudotyped and chimeric viruses","type":"article-journal"},"uris":["http://www.mendeley.com/documents/?uuid=8df19524-a9cf-4c16-95c4-ce4ffa4ad85c"]},{"id":"ITEM-2","itemData":{"DOI":"10.1101/2020.05.20.105247","abstract":"There is an urgent need for vaccines and therapeutics to prevent and treat COVID-19. Rapid SARS-CoV-2 countermeasure development is contingent on the availability of robust, scalable, and readily deployable surrogate viral assays to screen antiviral humoral responses, and define correlates of immune protection, and to down-select candidate antivirals. Here, we describe a highly infectious recombinant vesicular stomatitis virus bearing the SARS-CoV-2 spike glycoprotein S as its sole entry glycoprotein that closely resembles the authentic agent in its entry-related properties. We show that the neutralizing activities of a large panel of COVID-19 convalescent sera can be assessed in high-throughput fluorescent reporter assay with rVSV-SARS-CoV-2 S and that neutralization of the rVSV and authentic SARS-CoV-2 by spike-specific antibodies in these antisera is highly correlated. Our findings underscore the utility of rVSV-SARS-CoV-2 S for the development of spike-specific vaccines and therapeutics and for mechanistic studies of viral entry and its inhibition.Competing Interest StatementThe authors have declared no competing interest.","author":[{"dropping-particle":"","family":"Dieterle","given":"M Eugenia","non-dropping-particle":"","parse-names":false,"suffix":""},{"dropping-particle":"","family":"Haslwanter","given":"Denise","non-dropping-particle":"","parse-names":false,"suffix":""},{"dropping-particle":"","family":"Bortz","given":"Robert H","non-dropping-particle":"","parse-names":false,"suffix":""},{"dropping-particle":"","family":"Wirchnianski","given":"Ariel S","non-dropping-particle":"","parse-names":false,"suffix":""},{"dropping-particle":"","family":"Lasso","given":"Gorka","non-dropping-particle":"","parse-names":false,"suffix":""},{"dropping-particle":"","family":"Vergnolle","given":"Olivia","non-dropping-particle":"","parse-names":false,"suffix":""},{"dropping-particle":"","family":"Abbasi","given":"Shawn A","non-dropping-particle":"","parse-names":false,"suffix":""},{"dropping-particle":"","family":"Fels","given":"J Maximilian","non-dropping-particle":"","parse-names":false,"suffix":""},{"dropping-particle":"","family":"Laudermilch","given":"Ethan","non-dropping-particle":"","parse-names":false,"suffix":""},{"dropping-particle":"","family":"Florez","given":"Catalina","non-dropping-particle":"","parse-names":false,"suffix":""},{"dropping-particle":"","family":"Mengotto","given":"Amanda","non-dropping-particle":"","parse-names":false,"suffix":""},{"dropping-particle":"","family":"Kimmel","given":"Duncan","non-dropping-particle":"","parse-names":false,"suffix":""},{"dropping-particle":"","family":"Malonis","given":"Ryan J","non-dropping-particle":"","parse-names":false,"suffix":""},{"dropping-particle":"","family":"Georgiev","given":"George","non-dropping-particle":"","parse-names":false,"suffix":""},{"dropping-particle":"","family":"Quiroz","given":"Jose","non-dropping-particle":"","parse-names":false,"suffix":""},{"dropping-particle":"","family":"Barnhill","given":"Jason","non-dropping-particle":"","parse-names":false,"suffix":""},{"dropping-particle":"","family":"Pirofski","given":"Liise-anne","non-dropping-particle":"","parse-names":false,"suffix":""},{"dropping-particle":"","family":"Daily","given":"Johanna P","non-dropping-particle":"","parse-names":false,"suffix":""},{"dropping-particle":"","family":"Dye","given":"John M","non-dropping-particle":"","parse-names":false,"suffix":""},{"dropping-particle":"","family":"Lai","given":"Jonathan R","non-dropping-particle":"","parse-names":false,"suffix":""},{"dropping-particle":"","family":"Herbert","given":"Andrew S","non-dropping-particle":"","parse-names":false,"suffix":""},{"dropping-particle":"","family":"Chandran","given":"Kartik","non-dropping-particle":"","parse-names":false,"suffix":""},{"dropping-particle":"","family":"Jangra","given":"Rohit K","non-dropping-particle":"","parse-names":false,"suffix":""}],"container-title":"bioRxiv","id":"ITEM-2","issued":{"date-parts":[["2020","1","1"]]},"page":"2020.05.20.105247","title":"A replication-competent vesicular stomatitis virus for studies of SARS-CoV-2 spike-mediated cell entry and its inhibition","type":"article-journal"},"uris":["http://www.mendeley.com/documents/?uuid=65709d60-aaac-4699-b73b-bd2c98dc2edc"]},{"id":"ITEM-3","itemData":{"DOI":"10.1101/2020.05.11.088674","abstract":"The development of countermeasures to prevent and treat COVID-19 is a global health priority. In under 7 weeks, we enrolled a cohort of SARS-CoV-2-recovered participants, developed neutralization assays to interrogate serum and monoclonal antibody responses, adapted our high throughput antibody isolation, production and characterization pipeline to rapidly screen over 1000 antigen-specific antibodies, and established an animal model to test protection. We report multiple highly potent neutralizing antibodies (nAbs) and show that passive transfer of a nAb provides protection against high-dose SARS-CoV-2 challenge in Syrian hamsters. The study suggests a role for nAbs in prophylaxis, and potentially therapy, of COVID-19. The nAbs define protective epitopes to guide vaccine design.Competing Interest StatementThe authors have declared no competing interest.","author":[{"dropping-particle":"","family":"Rogers","given":"Thomas F","non-dropping-particle":"","parse-names":false,"suffix":""},{"dropping-particle":"","family":"Zhao","given":"Fangzhu","non-dropping-particle":"","parse-names":false,"suffix":""},{"dropping-particle":"","family":"Huang","given":"Deli","non-dropping-particle":"","parse-names":false,"suffix":""},{"dropping-particle":"","family":"Beutler","given":"Nathan","non-dropping-particle":"","parse-names":false,"suffix":""},{"dropping-particle":"","family":"Burns","given":"Alison","non-dropping-particle":"","parse-names":false,"suffix":""},{"dropping-particle":"","family":"He","given":"Wan-ting","non-dropping-particle":"","parse-names":false,"suffix":""},{"dropping-particle":"","family":"Limbo","given":"Oliver","non-dropping-particle":"","parse-names":false,"suffix":""},{"dropping-particle":"","family":"Smith","given":"Chloe","non-dropping-particle":"","parse-names":false,"suffix":""},{"dropping-particle":"","family":"Song","given":"Ge","non-dropping-particle":"","parse-names":false,"suffix":""},{"dropping-particle":"","family":"Woehl","given":"Jordan","non-dropping-particle":"","parse-names":false,"suffix":""},{"dropping-particle":"","family":"Yang","given":"Linlin","non-dropping-particle":"","parse-names":false,"suffix":""},{"dropping-particle":"","family":"Abbott","given":"Robert K","non-dropping-particle":"","parse-names":false,"suffix":""},{"dropping-particle":"","family":"Callaghan","given":"Sean","non-dropping-particle":"","parse-names":false,"suffix":""},{"dropping-particle":"","family":"Garcia","given":"Elijah","non-dropping-particle":"","parse-names":false,"suffix":""},{"dropping-particle":"","family":"Hurtado","given":"Jonathan","non-dropping-particle":"","parse-names":false,"suffix":""},{"dropping-particle":"","family":"Parren","given":"Mara","non-dropping-particle":"","parse-names":false,"suffix":""},{"dropping-particle":"","family":"Peng","given":"Linghang","non-dropping-particle":"","parse-names":false,"suffix":""},{"dropping-particle":"","family":"Ricketts","given":"James","non-dropping-particle":"","parse-names":false,"suffix":""},{"dropping-particle":"","family":"Ricciardi","given":"Michael J","non-dropping-particle":"","parse-names":false,"suffix":""},{"dropping-particle":"","family":"Rawlings","given":"Stephen A","non-dropping-particle":"","parse-names":false,"suffix":""},{"dropping-particle":"","family":"Smith","given":"Davey M","non-dropping-particle":"","parse-names":false,"suffix":""},{"dropping-particle":"","family":"Nemazee","given":"David","non-dropping-particle":"","parse-names":false,"suffix":""},{"dropping-particle":"","family":"Teijaro","given":"John R","non-dropping-particle":"","parse-names":false,"suffix":""},{"dropping-particle":"","family":"Voss","given":"James E","non-dropping-particle":"","parse-names":false,"suffix":""},{"dropping-particle":"","family":"Andrabi","given":"Raiees","non-dropping-particle":"","parse-names":false,"suffix":""},{"dropping-particle":"","family":"Briney","given":"Bryan","non-dropping-particle":"","parse-names":false,"suffix":""},{"dropping-particle":"","family":"Landais","given":"Elise","non-dropping-particle":"","parse-names":false,"suffix":""},{"dropping-particle":"","family":"Sok","given":"Devin","non-dropping-particle":"","parse-names":false,"suffix":""},{"dropping-particle":"","family":"Jardine","given":"Joseph G","non-dropping-particle":"","parse-names":false,"suffix":""},{"dropping-particle":"","family":"Burton","given":"Dennis R","non-dropping-particle":"","parse-names":false,"suffix":""}],"container-title":"bioRxiv","id":"ITEM-3","issued":{"date-parts":[["2020","1","1"]]},"page":"2020.05.11.088674","title":"Rapid isolation of potent SARS-CoV-2 neutralizing antibodies and protection in a small animal model","type":"article-journal"},"uris":["http://www.mendeley.com/documents/?uuid=1f91c484-6b05-46e4-973e-0c9b95b46ee1"]}],"mendeley":{"formattedCitation":"&lt;sup&gt;1–3&lt;/sup&gt;","plainTextFormattedCitation":"1–3","previouslyFormattedCitation":"&lt;sup&gt;1–3&lt;/sup&gt;"},"properties":{"noteIndex":0},"schema":"https://github.com/citation-style-language/schema/raw/master/csl-citation.json"}</w:instrText>
      </w:r>
      <w:r w:rsidR="00876DAE">
        <w:rPr>
          <w:rStyle w:val="FootnoteReference"/>
        </w:rPr>
        <w:fldChar w:fldCharType="separate"/>
      </w:r>
      <w:r w:rsidR="00876DAE" w:rsidRPr="00876DAE">
        <w:rPr>
          <w:noProof/>
          <w:vertAlign w:val="superscript"/>
        </w:rPr>
        <w:t>1–3</w:t>
      </w:r>
      <w:r w:rsidR="00876DAE">
        <w:rPr>
          <w:rStyle w:val="FootnoteReference"/>
        </w:rPr>
        <w:fldChar w:fldCharType="end"/>
      </w:r>
      <w:r w:rsidR="007B4833">
        <w:t xml:space="preserve">. </w:t>
      </w:r>
      <w:commentRangeEnd w:id="0"/>
      <w:r w:rsidR="008E1C63">
        <w:rPr>
          <w:rStyle w:val="CommentReference"/>
        </w:rPr>
        <w:commentReference w:id="0"/>
      </w:r>
      <w:r w:rsidR="00CD5F22">
        <w:t xml:space="preserve">Given these additional data, we decided to test the effects of deleting the </w:t>
      </w:r>
      <w:proofErr w:type="spellStart"/>
      <w:r w:rsidR="00CD5F22">
        <w:t>cytomplasmic</w:t>
      </w:r>
      <w:proofErr w:type="spellEnd"/>
      <w:r w:rsidR="00CD5F22">
        <w:t xml:space="preserve"> tail from Spike in our </w:t>
      </w:r>
      <w:proofErr w:type="spellStart"/>
      <w:r w:rsidR="007B4833">
        <w:t>pseudotyped</w:t>
      </w:r>
      <w:proofErr w:type="spellEnd"/>
      <w:r w:rsidR="007B4833">
        <w:t xml:space="preserve"> lentivirus system</w:t>
      </w:r>
      <w:r w:rsidR="00CD5F22">
        <w:t>. Other groups have tested</w:t>
      </w:r>
      <w:r w:rsidR="007B4833">
        <w:t xml:space="preserve"> deleting</w:t>
      </w:r>
      <w:r w:rsidR="00CD5F22">
        <w:t xml:space="preserve"> the last 18, 19, or 21 amino acids</w:t>
      </w:r>
      <w:r w:rsidR="007B4833">
        <w:t xml:space="preserve"> of Spike in VSV-</w:t>
      </w:r>
      <w:r w:rsidR="007B4833">
        <w:fldChar w:fldCharType="begin" w:fldLock="1"/>
      </w:r>
      <w:r w:rsidR="007B4833">
        <w:instrText>ADDIN CSL_CITATION {"citationItems":[{"id":"ITEM-1","itemData":{"DOI":"10.1101/2020.05.18.102038","abstract":"Antibody-based interventions against SARS-CoV-2 could limit morbidity, mortality, and possibly disrupt epidemic transmission. An anticipated correlate of such countermeasures is the level of neutralizing antibodies against the SARS-CoV-2 spike protein, yet there is no consensus as to which assay should be used for such measurements. Using an infectious molecular clone of vesicular stomatitis virus (VSV) that expresses eGFP as a marker of infection, we replaced the glycoprotein gene (G) with the spike protein of SARS-CoV-2 (VSV-eGFP-SARS-CoV-2) and developed a high-throughput imaging-based neutralization assay at biosafety level 2. We also developed a focus reduction neutralization test with a clinical isolate of SARS-CoV-2 at biosafety level 3. We compared the neutralizing activities of monoclonal and polyclonal antibody preparations, as well as ACE2-Fc soluble decoy protein in both assays and find an exceptionally high degree of concordance. The two assays will help define correlates of protection for antibody-based countermeasures including therapeutic antibodies, immune γ-globulin or plasma preparations, and vaccines against SARS-CoV-2. Replication-competent VSV-eGFP-SARS-CoV-2 provides a rapid assay for testing inhibitors of SARS-CoV-2 mediated entry that can be performed in 7.5 hours under reduced biosafety containment.Competing Interest StatementM.S.D. is a consultant for Inbios, Vir Biotechnology, NGM Biopharmaceuticals, and on the Scientific Advisory Board of Moderna. D.C. and H.W.V. are employees of Vir Biotechnology Inc. and may hold shares in Vir Biotechnology Inc. S.P.J.W. and P.W.R. have filed a disclosure with Washington University for the recombinant VSV.","author":[{"dropping-particle":"","family":"Case","given":"James Brett","non-dropping-particle":"","parse-names":false,"suffix":""},{"dropping-particle":"","family":"Rothlauf","given":"Paul W","non-dropping-particle":"","parse-names":false,"suffix":""},{"dropping-particle":"","family":"Chen","given":"Rita E","non-dropping-particle":"","parse-names":false,"suffix":""},{"dropping-particle":"","family":"Liu","given":"Zhuoming","non-dropping-particle":"","parse-names":false,"suffix":""},{"dropping-particle":"","family":"Zhao","given":"Haiyan","non-dropping-particle":"","parse-names":false,"suffix":""},{"dropping-particle":"","family":"Kim","given":"Arthur S","non-dropping-particle":"","parse-names":false,"suffix":""},{"dropping-particle":"","family":"Bloyet","given":"Louis-Marie","non-dropping-particle":"","parse-names":false,"suffix":""},{"dropping-particle":"","family":"Zeng","given":"Qiru","non-dropping-particle":"","parse-names":false,"suffix":""},{"dropping-particle":"","family":"Tahan","given":"Stephen","non-dropping-particle":"","parse-names":false,"suffix":""},{"dropping-particle":"","family":"Droit","given":"Lindsay","non-dropping-particle":"","parse-names":false,"suffix":""},{"dropping-particle":"","family":"Ilagan","given":"Ma. Xenia G","non-dropping-particle":"","parse-names":false,"suffix":""},{"dropping-particle":"","family":"Tartell","given":"Michael A","non-dropping-particle":"","parse-names":false,"suffix":""},{"dropping-particle":"","family":"Amarasinghe","given":"Gaya","non-dropping-particle":"","parse-names":false,"suffix":""},{"dropping-particle":"","family":"Henderson","given":"Jeffrey P","non-dropping-particle":"","parse-names":false,"suffix":""},{"dropping-particle":"","family":"Miersch","given":"Shane","non-dropping-particle":"","parse-names":false,"suffix":""},{"dropping-particle":"","family":"Ustav","given":"Mart","non-dropping-particle":"","parse-names":false,"suffix":""},{"dropping-particle":"","family":"Sidhu","given":"Sachdev","non-dropping-particle":"","parse-names":false,"suffix":""},{"dropping-particle":"","family":"Virgin","given":"Herbert W","non-dropping-particle":"","parse-names":false,"suffix":""},{"dropping-particle":"","family":"Wang","given":"David","non-dropping-particle":"","parse-names":false,"suffix":""},{"dropping-particle":"","family":"Ding","given":"Siyuan","non-dropping-particle":"","parse-names":false,"suffix":""},{"dropping-particle":"","family":"Corti","given":"Davide","non-dropping-particle":"","parse-names":false,"suffix":""},{"dropping-particle":"","family":"Theel","given":"Elitza S","non-dropping-particle":"","parse-names":false,"suffix":""},{"dropping-particle":"","family":"Fremont","given":"Daved H","non-dropping-particle":"","parse-names":false,"suffix":""},{"dropping-particle":"","family":"Diamond","given":"Michael S","non-dropping-particle":"","parse-names":false,"suffix":""},{"dropping-particle":"","family":"Whelan","given":"Sean P J","non-dropping-particle":"","parse-names":false,"suffix":""}],"container-title":"bioRxiv","id":"ITEM-1","issued":{"date-parts":[["2020","1","1"]]},"page":"2020.05.18.102038","title":"Neutralizing antibody and soluble ACE2 inhibition of a replication-competent VSV-SARS-CoV-2 and a clinical isolate of SARS-CoV-2","type":"article-journal"},"uris":["http://www.mendeley.com/documents/?uuid=4836cc3f-705f-4f5c-a555-ef0b18ba7d43"]},{"id":"ITEM-2","itemData":{"DOI":"10.1101/2020.05.20.105247","abstract":"There is an urgent need for vaccines and therapeutics to prevent and treat COVID-19. Rapid SARS-CoV-2 countermeasure development is contingent on the availability of robust, scalable, and readily deployable surrogate viral assays to screen antiviral humoral responses, and define correlates of immune protection, and to down-select candidate antivirals. Here, we describe a highly infectious recombinant vesicular stomatitis virus bearing the SARS-CoV-2 spike glycoprotein S as its sole entry glycoprotein that closely resembles the authentic agent in its entry-related properties. We show that the neutralizing activities of a large panel of COVID-19 convalescent sera can be assessed in high-throughput fluorescent reporter assay with rVSV-SARS-CoV-2 S and that neutralization of the rVSV and authentic SARS-CoV-2 by spike-specific antibodies in these antisera is highly correlated. Our findings underscore the utility of rVSV-SARS-CoV-2 S for the development of spike-specific vaccines and therapeutics and for mechanistic studies of viral entry and its inhibition.Competing Interest StatementThe authors have declared no competing interest.","author":[{"dropping-particle":"","family":"Dieterle","given":"M Eugenia","non-dropping-particle":"","parse-names":false,"suffix":""},{"dropping-particle":"","family":"Haslwanter","given":"Denise","non-dropping-particle":"","parse-names":false,"suffix":""},{"dropping-particle":"","family":"Bortz","given":"Robert H","non-dropping-particle":"","parse-names":false,"suffix":""},{"dropping-particle":"","family":"Wirchnianski","given":"Ariel S","non-dropping-particle":"","parse-names":false,"suffix":""},{"dropping-particle":"","family":"Lasso","given":"Gorka","non-dropping-particle":"","parse-names":false,"suffix":""},{"dropping-particle":"","family":"Vergnolle","given":"Olivia","non-dropping-particle":"","parse-names":false,"suffix":""},{"dropping-particle":"","family":"Abbasi","given":"Shawn A","non-dropping-particle":"","parse-names":false,"suffix":""},{"dropping-particle":"","family":"Fels","given":"J Maximilian","non-dropping-particle":"","parse-names":false,"suffix":""},{"dropping-particle":"","family":"Laudermilch","given":"Ethan","non-dropping-particle":"","parse-names":false,"suffix":""},{"dropping-particle":"","family":"Florez","given":"Catalina","non-dropping-particle":"","parse-names":false,"suffix":""},{"dropping-particle":"","family":"Mengotto","given":"Amanda","non-dropping-particle":"","parse-names":false,"suffix":""},{"dropping-particle":"","family":"Kimmel","given":"Duncan","non-dropping-particle":"","parse-names":false,"suffix":""},{"dropping-particle":"","family":"Malonis","given":"Ryan J","non-dropping-particle":"","parse-names":false,"suffix":""},{"dropping-particle":"","family":"Georgiev","given":"George","non-dropping-particle":"","parse-names":false,"suffix":""},{"dropping-particle":"","family":"Quiroz","given":"Jose","non-dropping-particle":"","parse-names":false,"suffix":""},{"dropping-particle":"","family":"Barnhill","given":"Jason","non-dropping-particle":"","parse-names":false,"suffix":""},{"dropping-particle":"","family":"Pirofski","given":"Liise-anne","non-dropping-particle":"","parse-names":false,"suffix":""},{"dropping-particle":"","family":"Daily","given":"Johanna P","non-dropping-particle":"","parse-names":false,"suffix":""},{"dropping-particle":"","family":"Dye","given":"John M","non-dropping-particle":"","parse-names":false,"suffix":""},{"dropping-particle":"","family":"Lai","given":"Jonathan R","non-dropping-particle":"","parse-names":false,"suffix":""},{"dropping-particle":"","family":"Herbert","given":"Andrew S","non-dropping-particle":"","parse-names":false,"suffix":""},{"dropping-particle":"","family":"Chandran","given":"Kartik","non-dropping-particle":"","parse-names":false,"suffix":""},{"dropping-particle":"","family":"Jangra","given":"Rohit K","non-dropping-particle":"","parse-names":false,"suffix":""}],"container-title":"bioRxiv","id":"ITEM-2","issued":{"date-parts":[["2020","1","1"]]},"page":"2020.05.20.105247","title":"A replication-competent vesicular stomatitis virus for studies of SARS-CoV-2 spike-mediated cell entry and its inhibition","type":"article-journal"},"uris":["http://www.mendeley.com/documents/?uuid=65709d60-aaac-4699-b73b-bd2c98dc2edc"]},{"id":"ITEM-3","itemData":{"DOI":"10.1038/s41467-020-16256-y","ISSN":"2041-1723","abstract":"The emergence of the novel human coronavirus SARS-CoV-2 in Wuhan, China has caused a worldwide epidemic of respiratory disease (COVID-19). Vaccines and targeted therapeutics for treatment of this disease are currently lacking. Here we report a human monoclonal antibody that neutralizes SARS-CoV-2 (and SARS-CoV) in cell culture. This cross-neutralizing antibody targets a communal epitope on these viruses and may offer potential for prevention and treatment of COVID-19.","author":[{"dropping-particle":"","family":"Wang","given":"Chunyan","non-dropping-particle":"","parse-names":false,"suffix":""},{"dropping-particle":"","family":"Li","given":"Wentao","non-dropping-particle":"","parse-names":false,"suffix":""},{"dropping-particle":"","family":"Drabek","given":"Dubravka","non-dropping-particle":"","parse-names":false,"suffix":""},{"dropping-particle":"","family":"Okba","given":"Nisreen M A","non-dropping-particle":"","parse-names":false,"suffix":""},{"dropping-particle":"","family":"Haperen","given":"Rien","non-dropping-particle":"van","parse-names":false,"suffix":""},{"dropping-particle":"","family":"Osterhaus","given":"Albert D M E","non-dropping-particle":"","parse-names":false,"suffix":""},{"dropping-particle":"","family":"Kuppeveld","given":"Frank J M","non-dropping-particle":"van","parse-names":false,"suffix":""},{"dropping-particle":"","family":"Haagmans","given":"Bart L","non-dropping-particle":"","parse-names":false,"suffix":""},{"dropping-particle":"","family":"Grosveld","given":"Frank","non-dropping-particle":"","parse-names":false,"suffix":""},{"dropping-particle":"","family":"Bosch","given":"Berend-Jan","non-dropping-particle":"","parse-names":false,"suffix":""}],"container-title":"Nature Communications","id":"ITEM-3","issue":"1","issued":{"date-parts":[["2020"]]},"page":"2251","title":"A human monoclonal antibody blocking SARS-CoV-2 infection","type":"article-journal","volume":"11"},"uris":["http://www.mendeley.com/documents/?uuid=e7784e0e-e6d4-4f92-bf77-3af55523dae1"]}],"mendeley":{"formattedCitation":"&lt;sup&gt;2,4,5&lt;/sup&gt;","plainTextFormattedCitation":"2,4,5","previouslyFormattedCitation":"&lt;sup&gt;2,4,5&lt;/sup&gt;"},"properties":{"noteIndex":0},"schema":"https://github.com/citation-style-language/schema/raw/master/csl-citation.json"}</w:instrText>
      </w:r>
      <w:r w:rsidR="007B4833">
        <w:fldChar w:fldCharType="separate"/>
      </w:r>
      <w:r w:rsidR="007B4833" w:rsidRPr="007B4833">
        <w:rPr>
          <w:noProof/>
          <w:vertAlign w:val="superscript"/>
        </w:rPr>
        <w:t>2,4,5</w:t>
      </w:r>
      <w:r w:rsidR="007B4833">
        <w:fldChar w:fldCharType="end"/>
      </w:r>
      <w:r w:rsidR="007B4833">
        <w:t>, MLV-</w:t>
      </w:r>
      <w:r w:rsidR="007B4833">
        <w:fldChar w:fldCharType="begin" w:fldLock="1"/>
      </w:r>
      <w:r w:rsidR="007B4833">
        <w:instrText>ADDIN CSL_CITATION {"citationItems":[{"id":"ITEM-1","itemData":{"DOI":"10.1101/2020.05.11.088674","abstract":"The development of countermeasures to prevent and treat COVID-19 is a global health priority. In under 7 weeks, we enrolled a cohort of SARS-CoV-2-recovered participants, developed neutralization assays to interrogate serum and monoclonal antibody responses, adapted our high throughput antibody isolation, production and characterization pipeline to rapidly screen over 1000 antigen-specific antibodies, and established an animal model to test protection. We report multiple highly potent neutralizing antibodies (nAbs) and show that passive transfer of a nAb provides protection against high-dose SARS-CoV-2 challenge in Syrian hamsters. The study suggests a role for nAbs in prophylaxis, and potentially therapy, of COVID-19. The nAbs define protective epitopes to guide vaccine design.Competing Interest StatementThe authors have declared no competing interest.","author":[{"dropping-particle":"","family":"Rogers","given":"Thomas F","non-dropping-particle":"","parse-names":false,"suffix":""},{"dropping-particle":"","family":"Zhao","given":"Fangzhu","non-dropping-particle":"","parse-names":false,"suffix":""},{"dropping-particle":"","family":"Huang","given":"Deli","non-dropping-particle":"","parse-names":false,"suffix":""},{"dropping-particle":"","family":"Beutler","given":"Nathan","non-dropping-particle":"","parse-names":false,"suffix":""},{"dropping-particle":"","family":"Burns","given":"Alison","non-dropping-particle":"","parse-names":false,"suffix":""},{"dropping-particle":"","family":"He","given":"Wan-ting","non-dropping-particle":"","parse-names":false,"suffix":""},{"dropping-particle":"","family":"Limbo","given":"Oliver","non-dropping-particle":"","parse-names":false,"suffix":""},{"dropping-particle":"","family":"Smith","given":"Chloe","non-dropping-particle":"","parse-names":false,"suffix":""},{"dropping-particle":"","family":"Song","given":"Ge","non-dropping-particle":"","parse-names":false,"suffix":""},{"dropping-particle":"","family":"Woehl","given":"Jordan","non-dropping-particle":"","parse-names":false,"suffix":""},{"dropping-particle":"","family":"Yang","given":"Linlin","non-dropping-particle":"","parse-names":false,"suffix":""},{"dropping-particle":"","family":"Abbott","given":"Robert K","non-dropping-particle":"","parse-names":false,"suffix":""},{"dropping-particle":"","family":"Callaghan","given":"Sean","non-dropping-particle":"","parse-names":false,"suffix":""},{"dropping-particle":"","family":"Garcia","given":"Elijah","non-dropping-particle":"","parse-names":false,"suffix":""},{"dropping-particle":"","family":"Hurtado","given":"Jonathan","non-dropping-particle":"","parse-names":false,"suffix":""},{"dropping-particle":"","family":"Parren","given":"Mara","non-dropping-particle":"","parse-names":false,"suffix":""},{"dropping-particle":"","family":"Peng","given":"Linghang","non-dropping-particle":"","parse-names":false,"suffix":""},{"dropping-particle":"","family":"Ricketts","given":"James","non-dropping-particle":"","parse-names":false,"suffix":""},{"dropping-particle":"","family":"Ricciardi","given":"Michael J","non-dropping-particle":"","parse-names":false,"suffix":""},{"dropping-particle":"","family":"Rawlings","given":"Stephen A","non-dropping-particle":"","parse-names":false,"suffix":""},{"dropping-particle":"","family":"Smith","given":"Davey M","non-dropping-particle":"","parse-names":false,"suffix":""},{"dropping-particle":"","family":"Nemazee","given":"David","non-dropping-particle":"","parse-names":false,"suffix":""},{"dropping-particle":"","family":"Teijaro","given":"John R","non-dropping-particle":"","parse-names":false,"suffix":""},{"dropping-particle":"","family":"Voss","given":"James E","non-dropping-particle":"","parse-names":false,"suffix":""},{"dropping-particle":"","family":"Andrabi","given":"Raiees","non-dropping-particle":"","parse-names":false,"suffix":""},{"dropping-particle":"","family":"Briney","given":"Bryan","non-dropping-particle":"","parse-names":false,"suffix":""},{"dropping-particle":"","family":"Landais","given":"Elise","non-dropping-particle":"","parse-names":false,"suffix":""},{"dropping-particle":"","family":"Sok","given":"Devin","non-dropping-particle":"","parse-names":false,"suffix":""},{"dropping-particle":"","family":"Jardine","given":"Joseph G","non-dropping-particle":"","parse-names":false,"suffix":""},{"dropping-particle":"","family":"Burton","given":"Dennis R","non-dropping-particle":"","parse-names":false,"suffix":""}],"container-title":"bioRxiv","id":"ITEM-1","issued":{"date-parts":[["2020","1","1"]]},"page":"2020.05.11.088674","title":"Rapid isolation of potent SARS-CoV-2 neutralizing antibodies and protection in a small animal model","type":"article-journal"},"uris":["http://www.mendeley.com/documents/?uuid=1f91c484-6b05-46e4-973e-0c9b95b46ee1"]}],"mendeley":{"formattedCitation":"&lt;sup&gt;3&lt;/sup&gt;","plainTextFormattedCitation":"3","previouslyFormattedCitation":"&lt;sup&gt;3&lt;/sup&gt;"},"properties":{"noteIndex":0},"schema":"https://github.com/citation-style-language/schema/raw/master/csl-citation.json"}</w:instrText>
      </w:r>
      <w:r w:rsidR="007B4833">
        <w:fldChar w:fldCharType="separate"/>
      </w:r>
      <w:r w:rsidR="007B4833" w:rsidRPr="007B4833">
        <w:rPr>
          <w:noProof/>
          <w:vertAlign w:val="superscript"/>
        </w:rPr>
        <w:t>3</w:t>
      </w:r>
      <w:r w:rsidR="007B4833">
        <w:fldChar w:fldCharType="end"/>
      </w:r>
      <w:r w:rsidR="007B4833">
        <w:t>, or HIV-based</w:t>
      </w:r>
      <w:r w:rsidR="007B4833">
        <w:fldChar w:fldCharType="begin" w:fldLock="1"/>
      </w:r>
      <w:r w:rsidR="00C8791D">
        <w:instrText>ADDIN CSL_CITATION {"citationItems":[{"id":"ITEM-1","itemData":{"DOI":"10.1038/s41467-020-15562-9","ISSN":"20411723","PMID":"32221306","abstract":"Since 2002, beta coronaviruses (CoV) have caused three zoonotic outbreaks, SARS-CoV in 2002–2003, MERS-CoV in 2012, and the newly emerged SARS-CoV-2 in late 2019. However, little is currently known about the biology of SARS-CoV-2. Here, using SARS-CoV-2 S protein pseudovirus system, we confirm that human angiotensin converting enzyme 2 (hACE2) is the receptor for SARS-CoV-2, find that SARS-CoV-2 enters 293/hACE2 cells mainly through endocytosis, that PIKfyve, TPC2, and cathepsin L are critical for entry, and that SARS-CoV-2 S protein is less stable than SARS-CoV S. Polyclonal anti-SARS S1 antibodies T62 inhibit entry of SARS-CoV S but not SARS-CoV-2 S pseudovirions. Further studies using recovered SARS and COVID-19 patients’ sera show limited cross-neutralization, suggesting that recovery from one infection might not protect against the other. Our results present potential targets for development of drugs and vaccines for SARS-CoV-2.","author":[{"dropping-particle":"","family":"Ou","given":"Xiuyuan","non-dropping-particle":"","parse-names":false,"suffix":""},{"dropping-particle":"","family":"Liu","given":"Yan","non-dropping-particle":"","parse-names":false,"suffix":""},{"dropping-particle":"","family":"Lei","given":"Xiaobo","non-dropping-particle":"","parse-names":false,"suffix":""},{"dropping-particle":"","family":"Li","given":"Pei","non-dropping-particle":"","parse-names":false,"suffix":""},{"dropping-particle":"","family":"Mi","given":"Dan","non-dropping-particle":"","parse-names":false,"suffix":""},{"dropping-particle":"","family":"Ren","given":"Lili","non-dropping-particle":"","parse-names":false,"suffix":""},{"dropping-particle":"","family":"Guo","given":"Li","non-dropping-particle":"","parse-names":false,"suffix":""},{"dropping-particle":"","family":"Guo","given":"Ruixuan","non-dropping-particle":"","parse-names":false,"suffix":""},{"dropping-particle":"","family":"Chen","given":"Ting","non-dropping-particle":"","parse-names":false,"suffix":""},{"dropping-particle":"","family":"Hu","given":"Jiaxin","non-dropping-particle":"","parse-names":false,"suffix":""},{"dropping-particle":"","family":"Xiang","given":"Zichun","non-dropping-particle":"","parse-names":false,"suffix":""},{"dropping-particle":"","family":"Mu","given":"Zhixia","non-dropping-particle":"","parse-names":false,"suffix":""},{"dropping-particle":"","family":"Chen","given":"Xing","non-dropping-particle":"","parse-names":false,"suffix":""},{"dropping-particle":"","family":"Chen","given":"Jieyong","non-dropping-particle":"","parse-names":false,"suffix":""},{"dropping-particle":"","family":"Hu","given":"Keping","non-dropping-particle":"","parse-names":false,"suffix":""},{"dropping-particle":"","family":"Jin","given":"Qi","non-dropping-particle":"","parse-names":false,"suffix":""},{"dropping-particle":"","family":"Wang","given":"Jianwei","non-dropping-particle":"","parse-names":false,"suffix":""},{"dropping-particle":"","family":"Qian","given":"Zhaohui","non-dropping-particle":"","parse-names":false,"suffix":""}],"container-title":"Nature Communications","id":"ITEM-1","issue":"1","issued":{"date-parts":[["2020"]]},"publisher":"Springer US","title":"Characterization of spike glycoprotein of SARS-CoV-2 on virus entry and its immune cross-reactivity with SARS-CoV","type":"article-journal","volume":"11"},"uris":["http://www.mendeley.com/documents/?uuid=60c4e8d4-f293-4f33-8fb8-e2cd65d1b6ae"]},{"id":"ITEM-2","itemData":{"DOI":"10.1101/2020.04.14.042010","abstract":"Severe acute respiratory syndrome coronavirus 2 (SARS-CoV-2) has spread across more than 200 countries and regions, leading to an unprecedented medical burden and live lost. SARS-CoV-2 specific antivirals or prophylactic vaccines are not available. Neutralizing antibodies provide efficient blockade for viral infection and are a promising category of biological therapies. Using SARS-CoV-2 spike RBD as a bait, we have discovered a panel of humanized single domain antibodies (sdAbs). These sdAbs revealed binding kinetics with the equilibrium dissociation constant (KD) of 0.7~33 nM. The monomeric sdAbs showed half maximal inhibitory concentration (IC50) of 0.003~0.3 μg/mL in pseudotyped particle neutralization assay, and 0.23~0.50 μg/mL in authentic SARS-CoV-2 neutralization assay. Competitive ligand-binding data suggested that the sdAbs either completely blocked or significantly inhibited the association between SARS-CoV-2 RBD and viral entry receptor ACE2. Finally, we showed that fusion of the human IgG1 Fc to sdAbs improved their neutralization activity by tens of times. These results reveal the novel SARS-CoV-2 RBD targeting sdAbs and pave a road for antibody drug development.Competing Interest StatementThe authors have declared no competing interest.","author":[{"dropping-particle":"","family":"Chi","given":"Xiaojing","non-dropping-particle":"","parse-names":false,"suffix":""},{"dropping-particle":"","family":"Liu","given":"Xiuying","non-dropping-particle":"","parse-names":false,"suffix":""},{"dropping-particle":"","family":"Wang","given":"Conghui","non-dropping-particle":"","parse-names":false,"suffix":""},{"dropping-particle":"","family":"Zhang","given":"Xinhui","non-dropping-particle":"","parse-names":false,"suffix":""},{"dropping-particle":"","family":"Ren","given":"Lili","non-dropping-particle":"","parse-names":false,"suffix":""},{"dropping-particle":"","family":"Jin","given":"Qi","non-dropping-particle":"","parse-names":false,"suffix":""},{"dropping-particle":"","family":"Wang","given":"Jianwei","non-dropping-particle":"","parse-names":false,"suffix":""},{"dropping-particle":"","family":"Yang","given":"Wei","non-dropping-particle":"","parse-names":false,"suffix":""}],"container-title":"bioRxiv","id":"ITEM-2","issued":{"date-parts":[["2020","1","1"]]},"page":"2020.04.14.042010","title":"Humanized Single Domain Antibodies Neutralize SARS-CoV-2 by Targeting Spike Receptor Binding Domain","type":"article-journal"},"uris":["http://www.mendeley.com/documents/?uuid=dae5285d-8a5e-4a71-82e3-61774d7fb876"]}],"mendeley":{"formattedCitation":"&lt;sup&gt;6,7&lt;/sup&gt;","plainTextFormattedCitation":"6,7","previouslyFormattedCitation":"&lt;sup&gt;6,7&lt;/sup&gt;"},"properties":{"noteIndex":0},"schema":"https://github.com/citation-style-language/schema/raw/master/csl-citation.json"}</w:instrText>
      </w:r>
      <w:r w:rsidR="007B4833">
        <w:fldChar w:fldCharType="separate"/>
      </w:r>
      <w:r w:rsidR="007B4833" w:rsidRPr="007B4833">
        <w:rPr>
          <w:noProof/>
          <w:vertAlign w:val="superscript"/>
        </w:rPr>
        <w:t>6,7</w:t>
      </w:r>
      <w:r w:rsidR="007B4833">
        <w:fldChar w:fldCharType="end"/>
      </w:r>
      <w:r w:rsidR="007B4833">
        <w:t xml:space="preserve"> </w:t>
      </w:r>
      <w:proofErr w:type="spellStart"/>
      <w:r w:rsidR="007B4833">
        <w:t>pseudotyped</w:t>
      </w:r>
      <w:proofErr w:type="spellEnd"/>
      <w:r w:rsidR="007B4833">
        <w:t xml:space="preserve"> virus systems</w:t>
      </w:r>
      <w:r w:rsidR="00CD5F22">
        <w:t xml:space="preserve">. We chose to test the 18 and 21 amino acid truncations, hereafter referred to as </w:t>
      </w:r>
      <w:r w:rsidR="00BF1C8A" w:rsidRPr="00BF1C8A">
        <w:t>Δ</w:t>
      </w:r>
      <w:r w:rsidR="00CD5F22">
        <w:t xml:space="preserve">18 and </w:t>
      </w:r>
      <w:r w:rsidR="00BF1C8A" w:rsidRPr="00BF1C8A">
        <w:t>Δ</w:t>
      </w:r>
      <w:r w:rsidR="00CD5F22">
        <w:t>2</w:t>
      </w:r>
      <w:r w:rsidR="007B4833">
        <w:t xml:space="preserve">1. </w:t>
      </w:r>
    </w:p>
    <w:p w14:paraId="0CCC59B7" w14:textId="77777777" w:rsidR="00BF1C8A" w:rsidRDefault="00BF1C8A"/>
    <w:p w14:paraId="528122CA" w14:textId="3ABA1761" w:rsidR="00C8791D" w:rsidRPr="00B12675" w:rsidRDefault="00BF1C8A">
      <w:pPr>
        <w:rPr>
          <w:color w:val="000000" w:themeColor="text1"/>
        </w:rPr>
      </w:pPr>
      <w:r>
        <w:t xml:space="preserve">We found that the cytoplasmic tail truncations increased </w:t>
      </w:r>
      <w:r w:rsidR="00431384">
        <w:t>Spike-</w:t>
      </w:r>
      <w:proofErr w:type="spellStart"/>
      <w:r w:rsidR="00431384">
        <w:t>pseudotyped</w:t>
      </w:r>
      <w:proofErr w:type="spellEnd"/>
      <w:r w:rsidR="00431384">
        <w:t xml:space="preserve"> lentiviral titers by ~10-fold compared to the full-length Spike without affecting neutralization sensitivity (</w:t>
      </w:r>
      <w:r w:rsidR="00431384">
        <w:rPr>
          <w:b/>
          <w:bCs/>
        </w:rPr>
        <w:t>Fig. A1</w:t>
      </w:r>
      <w:r w:rsidR="00431384">
        <w:t xml:space="preserve">). </w:t>
      </w:r>
      <w:r w:rsidR="00154DDE">
        <w:t xml:space="preserve">We also found that the </w:t>
      </w:r>
      <w:r w:rsidR="00154DDE" w:rsidRPr="00BF1C8A">
        <w:t>Δ</w:t>
      </w:r>
      <w:r w:rsidR="00154DDE">
        <w:t xml:space="preserve">21 truncation resulted in slightly higher titers than the </w:t>
      </w:r>
      <w:r w:rsidR="00154DDE" w:rsidRPr="00BF1C8A">
        <w:t>Δ</w:t>
      </w:r>
      <w:r w:rsidR="00154DDE">
        <w:t>18 Spike variant. We carried out these experiments according to the protocol</w:t>
      </w:r>
      <w:r w:rsidR="000E1F52">
        <w:t>s</w:t>
      </w:r>
      <w:r w:rsidR="00154DDE">
        <w:t xml:space="preserve"> in the original manuscript with a couple modifications noted in the figure legend.</w:t>
      </w:r>
    </w:p>
    <w:p w14:paraId="5B338723" w14:textId="77777777" w:rsidR="00C8791D" w:rsidRDefault="00C8791D"/>
    <w:p w14:paraId="31675265" w14:textId="4CC07B79" w:rsidR="003C0CC0" w:rsidRDefault="003C0CC0">
      <w:r>
        <w:rPr>
          <w:noProof/>
        </w:rPr>
        <w:drawing>
          <wp:anchor distT="0" distB="0" distL="114300" distR="114300" simplePos="0" relativeHeight="251660288" behindDoc="0" locked="0" layoutInCell="1" allowOverlap="1" wp14:anchorId="567BBC86" wp14:editId="4DC9B8FD">
            <wp:simplePos x="0" y="0"/>
            <wp:positionH relativeFrom="column">
              <wp:posOffset>505514</wp:posOffset>
            </wp:positionH>
            <wp:positionV relativeFrom="paragraph">
              <wp:posOffset>1239641</wp:posOffset>
            </wp:positionV>
            <wp:extent cx="5883910" cy="422148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_Addendum.pdf"/>
                    <pic:cNvPicPr/>
                  </pic:nvPicPr>
                  <pic:blipFill>
                    <a:blip r:embed="rId11">
                      <a:extLst>
                        <a:ext uri="{28A0092B-C50C-407E-A947-70E740481C1C}">
                          <a14:useLocalDpi xmlns:a14="http://schemas.microsoft.com/office/drawing/2010/main" val="0"/>
                        </a:ext>
                      </a:extLst>
                    </a:blip>
                    <a:stretch>
                      <a:fillRect/>
                    </a:stretch>
                  </pic:blipFill>
                  <pic:spPr>
                    <a:xfrm>
                      <a:off x="0" y="0"/>
                      <a:ext cx="5883910" cy="4221480"/>
                    </a:xfrm>
                    <a:prstGeom prst="rect">
                      <a:avLst/>
                    </a:prstGeom>
                  </pic:spPr>
                </pic:pic>
              </a:graphicData>
            </a:graphic>
            <wp14:sizeRelH relativeFrom="page">
              <wp14:pctWidth>0</wp14:pctWidth>
            </wp14:sizeRelH>
            <wp14:sizeRelV relativeFrom="page">
              <wp14:pctHeight>0</wp14:pctHeight>
            </wp14:sizeRelV>
          </wp:anchor>
        </w:drawing>
      </w:r>
      <w:r w:rsidR="00431384">
        <w:t>It is</w:t>
      </w:r>
      <w:r w:rsidR="00C8791D">
        <w:t xml:space="preserve"> hypothesized that truncating Spike’s cytoplasmic tail increases titers by increasing Spike-incorporation into budding virions through removing the ER retrieval signal (</w:t>
      </w:r>
      <w:proofErr w:type="spellStart"/>
      <w:r w:rsidR="00C8791D">
        <w:t>KxHxx</w:t>
      </w:r>
      <w:proofErr w:type="spellEnd"/>
      <w:r w:rsidR="00C8791D">
        <w:t>) at the 3’ end of Spike</w:t>
      </w:r>
      <w:r w:rsidR="00C8791D">
        <w:fldChar w:fldCharType="begin" w:fldLock="1"/>
      </w:r>
      <w:r w:rsidR="00C8791D">
        <w:instrText>ADDIN CSL_CITATION {"citationItems":[{"id":"ITEM-1","itemData":{"DOI":"10.1128/JVI.02146-06","abstract":"Like other coronaviruses, severe acute respiratory syndrome coronavirus (SARS CoV) assembles at and buds into the lumen of the endoplasmic reticulum (ER)-Golgi intermediate compartment (ERGIC). Accumulation of the viral envelope proteins at this compartment is a prerequisite for virus assembly. Previously, we reported the identification of a dibasic motif (KxHxx) in the cytoplasmic tail of the SARS CoV spike (S) protein that was similar to a canonical dilysine ER retrieval signal. Here we demonstrate that this motif is a novel and functional ER retrieval signal which reduced the rate of traffic of the full-length S protein through the Golgi complex. The KxHxx motif also partially retained two different reporter proteins in the ERGIC region and reduced their rates of trafficking, although the motif was less potent than the canonical dilysine signal. The dibasic motif bound the coatomer complex I (COPI) in an in vitro binding assay, suggesting that ER retrieval may contribute to the accumulation of SARS CoV S protein near the virus assembly site for interaction with other viral structural proteins. In support of this, we found that the dibasic motif on the SARS S protein was required for its localization to the ERGIC/Golgi region when coexpressed with SARS membrane (M) protein. Thus, the cycling of SARS S through the ER-Golgi system may be required for its incorporation into assembling virions in the ERGIC.","author":[{"dropping-particle":"","family":"McBride","given":"Corrin E","non-dropping-particle":"","parse-names":false,"suffix":""},{"dropping-particle":"","family":"Li","given":"Jie","non-dropping-particle":"","parse-names":false,"suffix":""},{"dropping-particle":"","family":"Machamer","given":"Carolyn E","non-dropping-particle":"","parse-names":false,"suffix":""}],"container-title":"Journal of Virology","id":"ITEM-1","issue":"5","issued":{"date-parts":[["2007","3","1"]]},"page":"2418 LP  - 2428","title":"The Cytoplasmic Tail of the Severe Acute Respiratory Syndrome Coronavirus Spike Protein Contains a Novel Endoplasmic Reticulum Retrieval Signal That Binds COPI and Promotes Interaction with Membrane Protein","type":"article-journal","volume":"81"},"uris":["http://www.mendeley.com/documents/?uuid=27db7641-255f-4906-8a33-cfe78490af35"]}],"mendeley":{"formattedCitation":"&lt;sup&gt;8&lt;/sup&gt;","plainTextFormattedCitation":"8"},"properties":{"noteIndex":0},"schema":"https://github.com/citation-style-language/schema/raw/master/csl-citation.json"}</w:instrText>
      </w:r>
      <w:r w:rsidR="00C8791D">
        <w:fldChar w:fldCharType="separate"/>
      </w:r>
      <w:r w:rsidR="00C8791D" w:rsidRPr="00C8791D">
        <w:rPr>
          <w:noProof/>
          <w:vertAlign w:val="superscript"/>
        </w:rPr>
        <w:t>8</w:t>
      </w:r>
      <w:r w:rsidR="00C8791D">
        <w:fldChar w:fldCharType="end"/>
      </w:r>
      <w:r w:rsidR="00C8791D">
        <w:t xml:space="preserve">. In our initial work, </w:t>
      </w:r>
      <w:r w:rsidR="00154DDE">
        <w:t xml:space="preserve">we mutated this ER retrieval signal to </w:t>
      </w:r>
      <w:proofErr w:type="spellStart"/>
      <w:r w:rsidR="00154DDE">
        <w:t>AxAxx</w:t>
      </w:r>
      <w:proofErr w:type="spellEnd"/>
      <w:r w:rsidR="00154DDE">
        <w:t xml:space="preserve"> in our Spike-ALAYT construct. This targeted mutation did not increase Spike-</w:t>
      </w:r>
      <w:proofErr w:type="spellStart"/>
      <w:r w:rsidR="00154DDE">
        <w:t>pseudotyped</w:t>
      </w:r>
      <w:proofErr w:type="spellEnd"/>
      <w:r w:rsidR="00154DDE">
        <w:t xml:space="preserve"> lentivirus titers compared to full-length Spike. However, as we present here, truncating the last 18 or 21 amino acids of the Spike cytoplasmic tail does increase Spike-</w:t>
      </w:r>
      <w:proofErr w:type="spellStart"/>
      <w:r w:rsidR="00154DDE">
        <w:t>pseudotyped</w:t>
      </w:r>
      <w:proofErr w:type="spellEnd"/>
      <w:r w:rsidR="00154DDE">
        <w:t xml:space="preserve"> lentivirus titers, indicating that other portions of Spike’s cytoplasmic tail </w:t>
      </w:r>
      <w:r w:rsidR="001014DE">
        <w:t>likely play a role in Spike trafficking.</w:t>
      </w:r>
    </w:p>
    <w:p w14:paraId="5B74200B" w14:textId="20B14C15" w:rsidR="003C0CC0" w:rsidRDefault="003C0CC0"/>
    <w:p w14:paraId="10FE24C9" w14:textId="31CD32CF" w:rsidR="003C0CC0" w:rsidRPr="00B12675" w:rsidRDefault="003C0CC0" w:rsidP="003C0CC0">
      <w:r>
        <w:rPr>
          <w:b/>
          <w:bCs/>
        </w:rPr>
        <w:t xml:space="preserve">Figure A1. </w:t>
      </w:r>
      <w:r>
        <w:t>Titers of Spike-</w:t>
      </w:r>
      <w:proofErr w:type="spellStart"/>
      <w:r>
        <w:t>pseudotyped</w:t>
      </w:r>
      <w:proofErr w:type="spellEnd"/>
      <w:r>
        <w:t xml:space="preserve"> lentiviral particles in 293T-ACE2 cells (A, B) </w:t>
      </w:r>
      <w:del w:id="1" w:author="Bloom PhD, Jesse D" w:date="2020-06-18T09:42:00Z">
        <w:r w:rsidDel="008E1C63">
          <w:delText xml:space="preserve"> </w:delText>
        </w:r>
      </w:del>
      <w:r>
        <w:t>and neutralization of these viruses with serum from an individual previously infected with SARS-CoV-2 (C). (A)</w:t>
      </w:r>
      <w:r w:rsidRPr="001D714D">
        <w:t xml:space="preserve"> </w:t>
      </w:r>
      <w:r>
        <w:t xml:space="preserve">Titers of </w:t>
      </w:r>
      <w:proofErr w:type="spellStart"/>
      <w:r>
        <w:t>pseudotyped</w:t>
      </w:r>
      <w:proofErr w:type="spellEnd"/>
      <w:r>
        <w:t xml:space="preserve"> lentivirus with the </w:t>
      </w:r>
      <w:proofErr w:type="spellStart"/>
      <w:r>
        <w:t>ZsGreen</w:t>
      </w:r>
      <w:proofErr w:type="spellEnd"/>
      <w:r>
        <w:t xml:space="preserve"> backbone </w:t>
      </w:r>
      <w:proofErr w:type="spellStart"/>
      <w:r>
        <w:t>pseudotyped</w:t>
      </w:r>
      <w:proofErr w:type="spellEnd"/>
      <w:r>
        <w:t xml:space="preserve"> with full-length Spike, Spike with either of the two truncations, VSV G, or no viral entry protein. Titers were determined as in </w:t>
      </w:r>
      <w:r>
        <w:rPr>
          <w:b/>
          <w:bCs/>
        </w:rPr>
        <w:t>Fig. 3</w:t>
      </w:r>
      <w:r>
        <w:t xml:space="preserve"> except cells were counted at 60 h post-infection. </w:t>
      </w:r>
      <w:r w:rsidRPr="001D714D">
        <w:t xml:space="preserve">The “n.d.” indicates that the titer was not detectable. Data shown are from a single representative example. (B) </w:t>
      </w:r>
      <w:r>
        <w:t>T</w:t>
      </w:r>
      <w:r w:rsidRPr="001D714D">
        <w:t>iters of the Luciferase-IRES-</w:t>
      </w:r>
      <w:proofErr w:type="spellStart"/>
      <w:r w:rsidRPr="001D714D">
        <w:t>ZsGreen</w:t>
      </w:r>
      <w:proofErr w:type="spellEnd"/>
      <w:r w:rsidRPr="001D714D">
        <w:t xml:space="preserve"> backbone</w:t>
      </w:r>
      <w:r>
        <w:t xml:space="preserve"> virus </w:t>
      </w:r>
      <w:proofErr w:type="spellStart"/>
      <w:r>
        <w:t>pseudotyped</w:t>
      </w:r>
      <w:proofErr w:type="spellEnd"/>
      <w:r>
        <w:t xml:space="preserve"> with the </w:t>
      </w:r>
      <w:r>
        <w:lastRenderedPageBreak/>
        <w:t xml:space="preserve">specified viral entry proteins. Titers were determined </w:t>
      </w:r>
      <w:r w:rsidRPr="001D714D">
        <w:t>by measuring relative luciferase units (RLUs)</w:t>
      </w:r>
      <w:r>
        <w:t xml:space="preserve"> per mL and then normalizing to the titers of full-length Spike </w:t>
      </w:r>
      <w:proofErr w:type="spellStart"/>
      <w:r>
        <w:t>pseudotyped</w:t>
      </w:r>
      <w:proofErr w:type="spellEnd"/>
      <w:r>
        <w:t xml:space="preserve"> lentivirus.</w:t>
      </w:r>
      <w:r w:rsidRPr="001D714D">
        <w:t xml:space="preserve"> RLUs were determined at </w:t>
      </w:r>
      <w:r>
        <w:t>52</w:t>
      </w:r>
      <w:r w:rsidRPr="001D714D">
        <w:t xml:space="preserve"> h </w:t>
      </w:r>
      <w:r>
        <w:t xml:space="preserve">post-infection. </w:t>
      </w:r>
      <w:r w:rsidRPr="001D714D">
        <w:t>The RLUs per mL for the Spike-</w:t>
      </w:r>
      <w:proofErr w:type="spellStart"/>
      <w:r w:rsidRPr="001D714D">
        <w:t>pseudotyped</w:t>
      </w:r>
      <w:proofErr w:type="spellEnd"/>
      <w:r w:rsidRPr="001D714D">
        <w:t xml:space="preserve"> viruses are the average of </w:t>
      </w:r>
      <w:r>
        <w:t xml:space="preserve">seven wells of a 1:3 dilution of virus in a total volume of </w:t>
      </w:r>
      <w:r w:rsidRPr="001D714D">
        <w:t xml:space="preserve">150 </w:t>
      </w:r>
      <w:proofErr w:type="spellStart"/>
      <w:r w:rsidRPr="001D714D">
        <w:t>μL</w:t>
      </w:r>
      <w:proofErr w:type="spellEnd"/>
      <w:r>
        <w:t xml:space="preserve">. </w:t>
      </w:r>
      <w:r w:rsidRPr="001D714D">
        <w:t>For the VSV G-</w:t>
      </w:r>
      <w:proofErr w:type="spellStart"/>
      <w:r w:rsidRPr="001D714D">
        <w:t>pseudotyped</w:t>
      </w:r>
      <w:proofErr w:type="spellEnd"/>
      <w:r w:rsidRPr="001D714D">
        <w:t xml:space="preserve"> virus, RLUs per mL were averaged from </w:t>
      </w:r>
      <w:r>
        <w:t>six</w:t>
      </w:r>
      <w:r w:rsidRPr="001D714D">
        <w:t xml:space="preserve"> three-fold dilutions starting at </w:t>
      </w:r>
      <w:r>
        <w:t>a 1:48 dilution in a</w:t>
      </w:r>
      <w:r w:rsidRPr="001D714D">
        <w:t xml:space="preserve"> total volume of 150 </w:t>
      </w:r>
      <w:proofErr w:type="spellStart"/>
      <w:r w:rsidRPr="001D714D">
        <w:t>μL</w:t>
      </w:r>
      <w:proofErr w:type="spellEnd"/>
      <w:r w:rsidRPr="001D714D">
        <w:t xml:space="preserve">. </w:t>
      </w:r>
      <w:r>
        <w:t xml:space="preserve">The luciferase assay was carried out as described in the original protocol, </w:t>
      </w:r>
      <w:r>
        <w:rPr>
          <w:i/>
          <w:iCs/>
        </w:rPr>
        <w:t>except</w:t>
      </w:r>
      <w:r>
        <w:t xml:space="preserve"> the assay was carried out in a black-walled, clear-bottom plate (Greiner, 655090) coated with poly-L-lysine and luciferase readings were measured in these plates without transferring to an opaque-bottom plate. These plates have slightly higher background than opaque plates, resulting in a very low, but detectable titer for viral particles produced without adding a viral entry protein. </w:t>
      </w:r>
      <w:r w:rsidRPr="001D714D">
        <w:t xml:space="preserve">(C) </w:t>
      </w:r>
      <w:r>
        <w:t xml:space="preserve">Neutralization assay with serum collected from an individual </w:t>
      </w:r>
      <w:r w:rsidR="00367DB9">
        <w:t xml:space="preserve">previously </w:t>
      </w:r>
      <w:r>
        <w:t>infected with SARS-CoV-2</w:t>
      </w:r>
      <w:r w:rsidR="00367DB9">
        <w:t>, 43 days post-symptom onset (</w:t>
      </w:r>
      <w:proofErr w:type="spellStart"/>
      <w:r w:rsidR="00367DB9">
        <w:t>p.s.o</w:t>
      </w:r>
      <w:proofErr w:type="spellEnd"/>
      <w:r w:rsidR="00367DB9">
        <w:t>.)</w:t>
      </w:r>
      <w:r>
        <w:t xml:space="preserve">. The neutralization assay was carried out as described in the original manuscript except for using black-walled, clear-bottom plates as mentioned in B. Here, we started with a 1:20 serum dilution and did 6, 3-fold dilutions to make the neutralization curve. The full-length neutralization curve shows data averaged from duplicate measurements. The </w:t>
      </w:r>
      <w:r w:rsidRPr="00BF1C8A">
        <w:t>Δ</w:t>
      </w:r>
      <w:r>
        <w:t xml:space="preserve">18 and </w:t>
      </w:r>
      <w:r w:rsidRPr="00BF1C8A">
        <w:t>Δ</w:t>
      </w:r>
      <w:r>
        <w:t xml:space="preserve">21 neutralization curves display data from a single replicate. The IC50s for the full-length, </w:t>
      </w:r>
      <w:r w:rsidRPr="00BF1C8A">
        <w:t>Δ</w:t>
      </w:r>
      <w:r>
        <w:t xml:space="preserve">18, and </w:t>
      </w:r>
      <w:r w:rsidRPr="00BF1C8A">
        <w:t>Δ</w:t>
      </w:r>
      <w:r>
        <w:t xml:space="preserve">21 viruses are 1:345, 1:345, and 1:370, respectively. These values all fall within the range of IC50 values we have measured previously for this same serum sample with virus </w:t>
      </w:r>
      <w:proofErr w:type="spellStart"/>
      <w:r>
        <w:t>pseudotyped</w:t>
      </w:r>
      <w:proofErr w:type="spellEnd"/>
      <w:r>
        <w:t xml:space="preserve"> with full-length Spike (1:320</w:t>
      </w:r>
      <w:r w:rsidR="00367DB9">
        <w:t>-</w:t>
      </w:r>
      <w:r>
        <w:t xml:space="preserve">1:375). </w:t>
      </w:r>
      <w:commentRangeStart w:id="2"/>
      <w:r w:rsidRPr="003C0CC0">
        <w:rPr>
          <w:color w:val="FF0000"/>
        </w:rPr>
        <w:t xml:space="preserve">This serum sample was collected at the University of Washington under IRB…. </w:t>
      </w:r>
      <w:r>
        <w:t xml:space="preserve">We thank Dr. David </w:t>
      </w:r>
      <w:proofErr w:type="spellStart"/>
      <w:r>
        <w:t>Koelle</w:t>
      </w:r>
      <w:proofErr w:type="spellEnd"/>
      <w:r>
        <w:t xml:space="preserve">, Dr. Anna Wald, and Dr. Jim </w:t>
      </w:r>
      <w:proofErr w:type="spellStart"/>
      <w:r>
        <w:t>Boonyakornkit</w:t>
      </w:r>
      <w:proofErr w:type="spellEnd"/>
      <w:r>
        <w:t xml:space="preserve"> for sharing this sample with us.</w:t>
      </w:r>
      <w:commentRangeEnd w:id="2"/>
      <w:r w:rsidR="008E1C63">
        <w:rPr>
          <w:rStyle w:val="CommentReference"/>
        </w:rPr>
        <w:commentReference w:id="2"/>
      </w:r>
    </w:p>
    <w:p w14:paraId="129294F1" w14:textId="2DC5EBB0" w:rsidR="00EC1C9E" w:rsidRDefault="00876DAE">
      <w:r>
        <w:br w:type="page"/>
      </w:r>
    </w:p>
    <w:p w14:paraId="150ED9A0" w14:textId="77777777" w:rsidR="00876DAE" w:rsidRDefault="00876DAE"/>
    <w:p w14:paraId="603AF9B4" w14:textId="215F5396" w:rsidR="00C8791D" w:rsidRPr="00C8791D" w:rsidRDefault="00876DAE" w:rsidP="00C8791D">
      <w:pPr>
        <w:widowControl w:val="0"/>
        <w:autoSpaceDE w:val="0"/>
        <w:autoSpaceDN w:val="0"/>
        <w:adjustRightInd w:val="0"/>
        <w:ind w:left="640" w:hanging="640"/>
        <w:rPr>
          <w:rFonts w:ascii="Calibri" w:hAnsi="Calibri" w:cs="Calibri"/>
          <w:noProof/>
        </w:rPr>
      </w:pPr>
      <w:r>
        <w:fldChar w:fldCharType="begin" w:fldLock="1"/>
      </w:r>
      <w:r>
        <w:instrText xml:space="preserve">ADDIN Mendeley Bibliography CSL_BIBLIOGRAPHY </w:instrText>
      </w:r>
      <w:r>
        <w:fldChar w:fldCharType="separate"/>
      </w:r>
      <w:r w:rsidR="00C8791D" w:rsidRPr="00C8791D">
        <w:rPr>
          <w:rFonts w:ascii="Calibri" w:hAnsi="Calibri" w:cs="Calibri"/>
          <w:noProof/>
        </w:rPr>
        <w:t>1.</w:t>
      </w:r>
      <w:r w:rsidR="00C8791D" w:rsidRPr="00C8791D">
        <w:rPr>
          <w:rFonts w:ascii="Calibri" w:hAnsi="Calibri" w:cs="Calibri"/>
          <w:noProof/>
        </w:rPr>
        <w:tab/>
        <w:t xml:space="preserve">Schmidt, F. </w:t>
      </w:r>
      <w:r w:rsidR="00C8791D" w:rsidRPr="00C8791D">
        <w:rPr>
          <w:rFonts w:ascii="Calibri" w:hAnsi="Calibri" w:cs="Calibri"/>
          <w:i/>
          <w:iCs/>
          <w:noProof/>
        </w:rPr>
        <w:t>et al.</w:t>
      </w:r>
      <w:r w:rsidR="00C8791D" w:rsidRPr="00C8791D">
        <w:rPr>
          <w:rFonts w:ascii="Calibri" w:hAnsi="Calibri" w:cs="Calibri"/>
          <w:noProof/>
        </w:rPr>
        <w:t xml:space="preserve"> Measuring SARS-CoV-2 neutralizing antibody activity using pseudotyped and chimeric viruses. </w:t>
      </w:r>
      <w:r w:rsidR="00C8791D" w:rsidRPr="00C8791D">
        <w:rPr>
          <w:rFonts w:ascii="Calibri" w:hAnsi="Calibri" w:cs="Calibri"/>
          <w:i/>
          <w:iCs/>
          <w:noProof/>
        </w:rPr>
        <w:t>bioRxiv</w:t>
      </w:r>
      <w:r w:rsidR="00C8791D" w:rsidRPr="00C8791D">
        <w:rPr>
          <w:rFonts w:ascii="Calibri" w:hAnsi="Calibri" w:cs="Calibri"/>
          <w:noProof/>
        </w:rPr>
        <w:t xml:space="preserve"> 2020.06.08.140871 (2020). doi:10.1101/2020.06.08.140871</w:t>
      </w:r>
    </w:p>
    <w:p w14:paraId="518A5A36" w14:textId="77777777" w:rsidR="00C8791D" w:rsidRPr="00C8791D" w:rsidRDefault="00C8791D" w:rsidP="00C8791D">
      <w:pPr>
        <w:widowControl w:val="0"/>
        <w:autoSpaceDE w:val="0"/>
        <w:autoSpaceDN w:val="0"/>
        <w:adjustRightInd w:val="0"/>
        <w:ind w:left="640" w:hanging="640"/>
        <w:rPr>
          <w:rFonts w:ascii="Calibri" w:hAnsi="Calibri" w:cs="Calibri"/>
          <w:noProof/>
        </w:rPr>
      </w:pPr>
      <w:r w:rsidRPr="00C8791D">
        <w:rPr>
          <w:rFonts w:ascii="Calibri" w:hAnsi="Calibri" w:cs="Calibri"/>
          <w:noProof/>
        </w:rPr>
        <w:t>2.</w:t>
      </w:r>
      <w:r w:rsidRPr="00C8791D">
        <w:rPr>
          <w:rFonts w:ascii="Calibri" w:hAnsi="Calibri" w:cs="Calibri"/>
          <w:noProof/>
        </w:rPr>
        <w:tab/>
        <w:t xml:space="preserve">Dieterle, M. E. </w:t>
      </w:r>
      <w:r w:rsidRPr="00C8791D">
        <w:rPr>
          <w:rFonts w:ascii="Calibri" w:hAnsi="Calibri" w:cs="Calibri"/>
          <w:i/>
          <w:iCs/>
          <w:noProof/>
        </w:rPr>
        <w:t>et al.</w:t>
      </w:r>
      <w:r w:rsidRPr="00C8791D">
        <w:rPr>
          <w:rFonts w:ascii="Calibri" w:hAnsi="Calibri" w:cs="Calibri"/>
          <w:noProof/>
        </w:rPr>
        <w:t xml:space="preserve"> A replication-competent vesicular stomatitis virus for studies of SARS-CoV-2 spike-mediated cell entry and its inhibition. </w:t>
      </w:r>
      <w:r w:rsidRPr="00C8791D">
        <w:rPr>
          <w:rFonts w:ascii="Calibri" w:hAnsi="Calibri" w:cs="Calibri"/>
          <w:i/>
          <w:iCs/>
          <w:noProof/>
        </w:rPr>
        <w:t>bioRxiv</w:t>
      </w:r>
      <w:r w:rsidRPr="00C8791D">
        <w:rPr>
          <w:rFonts w:ascii="Calibri" w:hAnsi="Calibri" w:cs="Calibri"/>
          <w:noProof/>
        </w:rPr>
        <w:t xml:space="preserve"> 2020.05.20.105247 (2020). doi:10.1101/2020.05.20.105247</w:t>
      </w:r>
    </w:p>
    <w:p w14:paraId="43B3B211" w14:textId="77777777" w:rsidR="00C8791D" w:rsidRPr="00C8791D" w:rsidRDefault="00C8791D" w:rsidP="00C8791D">
      <w:pPr>
        <w:widowControl w:val="0"/>
        <w:autoSpaceDE w:val="0"/>
        <w:autoSpaceDN w:val="0"/>
        <w:adjustRightInd w:val="0"/>
        <w:ind w:left="640" w:hanging="640"/>
        <w:rPr>
          <w:rFonts w:ascii="Calibri" w:hAnsi="Calibri" w:cs="Calibri"/>
          <w:noProof/>
        </w:rPr>
      </w:pPr>
      <w:r w:rsidRPr="00C8791D">
        <w:rPr>
          <w:rFonts w:ascii="Calibri" w:hAnsi="Calibri" w:cs="Calibri"/>
          <w:noProof/>
        </w:rPr>
        <w:t>3.</w:t>
      </w:r>
      <w:r w:rsidRPr="00C8791D">
        <w:rPr>
          <w:rFonts w:ascii="Calibri" w:hAnsi="Calibri" w:cs="Calibri"/>
          <w:noProof/>
        </w:rPr>
        <w:tab/>
        <w:t xml:space="preserve">Rogers, T. F. </w:t>
      </w:r>
      <w:r w:rsidRPr="00C8791D">
        <w:rPr>
          <w:rFonts w:ascii="Calibri" w:hAnsi="Calibri" w:cs="Calibri"/>
          <w:i/>
          <w:iCs/>
          <w:noProof/>
        </w:rPr>
        <w:t>et al.</w:t>
      </w:r>
      <w:r w:rsidRPr="00C8791D">
        <w:rPr>
          <w:rFonts w:ascii="Calibri" w:hAnsi="Calibri" w:cs="Calibri"/>
          <w:noProof/>
        </w:rPr>
        <w:t xml:space="preserve"> Rapid isolation of potent SARS-CoV-2 neutralizing antibodies and protection in a small animal model. </w:t>
      </w:r>
      <w:r w:rsidRPr="00C8791D">
        <w:rPr>
          <w:rFonts w:ascii="Calibri" w:hAnsi="Calibri" w:cs="Calibri"/>
          <w:i/>
          <w:iCs/>
          <w:noProof/>
        </w:rPr>
        <w:t>bioRxiv</w:t>
      </w:r>
      <w:r w:rsidRPr="00C8791D">
        <w:rPr>
          <w:rFonts w:ascii="Calibri" w:hAnsi="Calibri" w:cs="Calibri"/>
          <w:noProof/>
        </w:rPr>
        <w:t xml:space="preserve"> 2020.05.11.088674 (2020). doi:10.1101/2020.05.11.088674</w:t>
      </w:r>
    </w:p>
    <w:p w14:paraId="5FC317F5" w14:textId="77777777" w:rsidR="00C8791D" w:rsidRPr="00C8791D" w:rsidRDefault="00C8791D" w:rsidP="00C8791D">
      <w:pPr>
        <w:widowControl w:val="0"/>
        <w:autoSpaceDE w:val="0"/>
        <w:autoSpaceDN w:val="0"/>
        <w:adjustRightInd w:val="0"/>
        <w:ind w:left="640" w:hanging="640"/>
        <w:rPr>
          <w:rFonts w:ascii="Calibri" w:hAnsi="Calibri" w:cs="Calibri"/>
          <w:noProof/>
        </w:rPr>
      </w:pPr>
      <w:r w:rsidRPr="00C8791D">
        <w:rPr>
          <w:rFonts w:ascii="Calibri" w:hAnsi="Calibri" w:cs="Calibri"/>
          <w:noProof/>
        </w:rPr>
        <w:t>4.</w:t>
      </w:r>
      <w:r w:rsidRPr="00C8791D">
        <w:rPr>
          <w:rFonts w:ascii="Calibri" w:hAnsi="Calibri" w:cs="Calibri"/>
          <w:noProof/>
        </w:rPr>
        <w:tab/>
        <w:t xml:space="preserve">Case, J. B. </w:t>
      </w:r>
      <w:r w:rsidRPr="00C8791D">
        <w:rPr>
          <w:rFonts w:ascii="Calibri" w:hAnsi="Calibri" w:cs="Calibri"/>
          <w:i/>
          <w:iCs/>
          <w:noProof/>
        </w:rPr>
        <w:t>et al.</w:t>
      </w:r>
      <w:r w:rsidRPr="00C8791D">
        <w:rPr>
          <w:rFonts w:ascii="Calibri" w:hAnsi="Calibri" w:cs="Calibri"/>
          <w:noProof/>
        </w:rPr>
        <w:t xml:space="preserve"> Neutralizing antibody and soluble ACE2 inhibition of a replication-competent VSV-SARS-CoV-2 and a clinical isolate of SARS-CoV-2. </w:t>
      </w:r>
      <w:r w:rsidRPr="00C8791D">
        <w:rPr>
          <w:rFonts w:ascii="Calibri" w:hAnsi="Calibri" w:cs="Calibri"/>
          <w:i/>
          <w:iCs/>
          <w:noProof/>
        </w:rPr>
        <w:t>bioRxiv</w:t>
      </w:r>
      <w:r w:rsidRPr="00C8791D">
        <w:rPr>
          <w:rFonts w:ascii="Calibri" w:hAnsi="Calibri" w:cs="Calibri"/>
          <w:noProof/>
        </w:rPr>
        <w:t xml:space="preserve"> 2020.05.18.102038 (2020). doi:10.1101/2020.05.18.102038</w:t>
      </w:r>
    </w:p>
    <w:p w14:paraId="5A7AED6A" w14:textId="77777777" w:rsidR="00C8791D" w:rsidRPr="00C8791D" w:rsidRDefault="00C8791D" w:rsidP="00C8791D">
      <w:pPr>
        <w:widowControl w:val="0"/>
        <w:autoSpaceDE w:val="0"/>
        <w:autoSpaceDN w:val="0"/>
        <w:adjustRightInd w:val="0"/>
        <w:ind w:left="640" w:hanging="640"/>
        <w:rPr>
          <w:rFonts w:ascii="Calibri" w:hAnsi="Calibri" w:cs="Calibri"/>
          <w:noProof/>
        </w:rPr>
      </w:pPr>
      <w:r w:rsidRPr="00C8791D">
        <w:rPr>
          <w:rFonts w:ascii="Calibri" w:hAnsi="Calibri" w:cs="Calibri"/>
          <w:noProof/>
        </w:rPr>
        <w:t>5.</w:t>
      </w:r>
      <w:r w:rsidRPr="00C8791D">
        <w:rPr>
          <w:rFonts w:ascii="Calibri" w:hAnsi="Calibri" w:cs="Calibri"/>
          <w:noProof/>
        </w:rPr>
        <w:tab/>
        <w:t xml:space="preserve">Wang, C. </w:t>
      </w:r>
      <w:r w:rsidRPr="00C8791D">
        <w:rPr>
          <w:rFonts w:ascii="Calibri" w:hAnsi="Calibri" w:cs="Calibri"/>
          <w:i/>
          <w:iCs/>
          <w:noProof/>
        </w:rPr>
        <w:t>et al.</w:t>
      </w:r>
      <w:r w:rsidRPr="00C8791D">
        <w:rPr>
          <w:rFonts w:ascii="Calibri" w:hAnsi="Calibri" w:cs="Calibri"/>
          <w:noProof/>
        </w:rPr>
        <w:t xml:space="preserve"> A human monoclonal antibody blocking SARS-CoV-2 infection. </w:t>
      </w:r>
      <w:r w:rsidRPr="00C8791D">
        <w:rPr>
          <w:rFonts w:ascii="Calibri" w:hAnsi="Calibri" w:cs="Calibri"/>
          <w:i/>
          <w:iCs/>
          <w:noProof/>
        </w:rPr>
        <w:t>Nat. Commun.</w:t>
      </w:r>
      <w:r w:rsidRPr="00C8791D">
        <w:rPr>
          <w:rFonts w:ascii="Calibri" w:hAnsi="Calibri" w:cs="Calibri"/>
          <w:noProof/>
        </w:rPr>
        <w:t xml:space="preserve"> </w:t>
      </w:r>
      <w:r w:rsidRPr="00C8791D">
        <w:rPr>
          <w:rFonts w:ascii="Calibri" w:hAnsi="Calibri" w:cs="Calibri"/>
          <w:b/>
          <w:bCs/>
          <w:noProof/>
        </w:rPr>
        <w:t>11</w:t>
      </w:r>
      <w:r w:rsidRPr="00C8791D">
        <w:rPr>
          <w:rFonts w:ascii="Calibri" w:hAnsi="Calibri" w:cs="Calibri"/>
          <w:noProof/>
        </w:rPr>
        <w:t>, 2251 (2020).</w:t>
      </w:r>
    </w:p>
    <w:p w14:paraId="38F2EC6D" w14:textId="77777777" w:rsidR="00C8791D" w:rsidRPr="00C8791D" w:rsidRDefault="00C8791D" w:rsidP="00C8791D">
      <w:pPr>
        <w:widowControl w:val="0"/>
        <w:autoSpaceDE w:val="0"/>
        <w:autoSpaceDN w:val="0"/>
        <w:adjustRightInd w:val="0"/>
        <w:ind w:left="640" w:hanging="640"/>
        <w:rPr>
          <w:rFonts w:ascii="Calibri" w:hAnsi="Calibri" w:cs="Calibri"/>
          <w:noProof/>
        </w:rPr>
      </w:pPr>
      <w:r w:rsidRPr="00C8791D">
        <w:rPr>
          <w:rFonts w:ascii="Calibri" w:hAnsi="Calibri" w:cs="Calibri"/>
          <w:noProof/>
        </w:rPr>
        <w:t>6.</w:t>
      </w:r>
      <w:r w:rsidRPr="00C8791D">
        <w:rPr>
          <w:rFonts w:ascii="Calibri" w:hAnsi="Calibri" w:cs="Calibri"/>
          <w:noProof/>
        </w:rPr>
        <w:tab/>
        <w:t xml:space="preserve">Ou, X. </w:t>
      </w:r>
      <w:r w:rsidRPr="00C8791D">
        <w:rPr>
          <w:rFonts w:ascii="Calibri" w:hAnsi="Calibri" w:cs="Calibri"/>
          <w:i/>
          <w:iCs/>
          <w:noProof/>
        </w:rPr>
        <w:t>et al.</w:t>
      </w:r>
      <w:r w:rsidRPr="00C8791D">
        <w:rPr>
          <w:rFonts w:ascii="Calibri" w:hAnsi="Calibri" w:cs="Calibri"/>
          <w:noProof/>
        </w:rPr>
        <w:t xml:space="preserve"> Characterization of spike glycoprotein of SARS-CoV-2 on virus entry and its immune cross-reactivity with SARS-CoV. </w:t>
      </w:r>
      <w:r w:rsidRPr="00C8791D">
        <w:rPr>
          <w:rFonts w:ascii="Calibri" w:hAnsi="Calibri" w:cs="Calibri"/>
          <w:i/>
          <w:iCs/>
          <w:noProof/>
        </w:rPr>
        <w:t>Nat. Commun.</w:t>
      </w:r>
      <w:r w:rsidRPr="00C8791D">
        <w:rPr>
          <w:rFonts w:ascii="Calibri" w:hAnsi="Calibri" w:cs="Calibri"/>
          <w:noProof/>
        </w:rPr>
        <w:t xml:space="preserve"> </w:t>
      </w:r>
      <w:r w:rsidRPr="00C8791D">
        <w:rPr>
          <w:rFonts w:ascii="Calibri" w:hAnsi="Calibri" w:cs="Calibri"/>
          <w:b/>
          <w:bCs/>
          <w:noProof/>
        </w:rPr>
        <w:t>11</w:t>
      </w:r>
      <w:r w:rsidRPr="00C8791D">
        <w:rPr>
          <w:rFonts w:ascii="Calibri" w:hAnsi="Calibri" w:cs="Calibri"/>
          <w:noProof/>
        </w:rPr>
        <w:t>, (2020).</w:t>
      </w:r>
    </w:p>
    <w:p w14:paraId="5A64E12C" w14:textId="77777777" w:rsidR="00C8791D" w:rsidRPr="00C8791D" w:rsidRDefault="00C8791D" w:rsidP="00C8791D">
      <w:pPr>
        <w:widowControl w:val="0"/>
        <w:autoSpaceDE w:val="0"/>
        <w:autoSpaceDN w:val="0"/>
        <w:adjustRightInd w:val="0"/>
        <w:ind w:left="640" w:hanging="640"/>
        <w:rPr>
          <w:rFonts w:ascii="Calibri" w:hAnsi="Calibri" w:cs="Calibri"/>
          <w:noProof/>
        </w:rPr>
      </w:pPr>
      <w:r w:rsidRPr="00C8791D">
        <w:rPr>
          <w:rFonts w:ascii="Calibri" w:hAnsi="Calibri" w:cs="Calibri"/>
          <w:noProof/>
        </w:rPr>
        <w:t>7.</w:t>
      </w:r>
      <w:r w:rsidRPr="00C8791D">
        <w:rPr>
          <w:rFonts w:ascii="Calibri" w:hAnsi="Calibri" w:cs="Calibri"/>
          <w:noProof/>
        </w:rPr>
        <w:tab/>
        <w:t xml:space="preserve">Chi, X. </w:t>
      </w:r>
      <w:r w:rsidRPr="00C8791D">
        <w:rPr>
          <w:rFonts w:ascii="Calibri" w:hAnsi="Calibri" w:cs="Calibri"/>
          <w:i/>
          <w:iCs/>
          <w:noProof/>
        </w:rPr>
        <w:t>et al.</w:t>
      </w:r>
      <w:r w:rsidRPr="00C8791D">
        <w:rPr>
          <w:rFonts w:ascii="Calibri" w:hAnsi="Calibri" w:cs="Calibri"/>
          <w:noProof/>
        </w:rPr>
        <w:t xml:space="preserve"> Humanized Single Domain Antibodies Neutralize SARS-CoV-2 by Targeting Spike Receptor Binding Domain. </w:t>
      </w:r>
      <w:r w:rsidRPr="00C8791D">
        <w:rPr>
          <w:rFonts w:ascii="Calibri" w:hAnsi="Calibri" w:cs="Calibri"/>
          <w:i/>
          <w:iCs/>
          <w:noProof/>
        </w:rPr>
        <w:t>bioRxiv</w:t>
      </w:r>
      <w:r w:rsidRPr="00C8791D">
        <w:rPr>
          <w:rFonts w:ascii="Calibri" w:hAnsi="Calibri" w:cs="Calibri"/>
          <w:noProof/>
        </w:rPr>
        <w:t xml:space="preserve"> 2020.04.14.042010 (2020). doi:10.1101/2020.04.14.042010</w:t>
      </w:r>
    </w:p>
    <w:p w14:paraId="6B1F2B13" w14:textId="77777777" w:rsidR="00C8791D" w:rsidRPr="00C8791D" w:rsidRDefault="00C8791D" w:rsidP="00C8791D">
      <w:pPr>
        <w:widowControl w:val="0"/>
        <w:autoSpaceDE w:val="0"/>
        <w:autoSpaceDN w:val="0"/>
        <w:adjustRightInd w:val="0"/>
        <w:ind w:left="640" w:hanging="640"/>
        <w:rPr>
          <w:rFonts w:ascii="Calibri" w:hAnsi="Calibri" w:cs="Calibri"/>
          <w:noProof/>
        </w:rPr>
      </w:pPr>
      <w:r w:rsidRPr="00C8791D">
        <w:rPr>
          <w:rFonts w:ascii="Calibri" w:hAnsi="Calibri" w:cs="Calibri"/>
          <w:noProof/>
        </w:rPr>
        <w:t>8.</w:t>
      </w:r>
      <w:r w:rsidRPr="00C8791D">
        <w:rPr>
          <w:rFonts w:ascii="Calibri" w:hAnsi="Calibri" w:cs="Calibri"/>
          <w:noProof/>
        </w:rPr>
        <w:tab/>
        <w:t xml:space="preserve">McBride, C. E., Li, J. &amp; Machamer, C. E. The Cytoplasmic Tail of the Severe Acute Respiratory Syndrome Coronavirus Spike Protein Contains a Novel Endoplasmic Reticulum Retrieval Signal That Binds COPI and Promotes Interaction with Membrane Protein. </w:t>
      </w:r>
      <w:r w:rsidRPr="00C8791D">
        <w:rPr>
          <w:rFonts w:ascii="Calibri" w:hAnsi="Calibri" w:cs="Calibri"/>
          <w:i/>
          <w:iCs/>
          <w:noProof/>
        </w:rPr>
        <w:t>J. Virol.</w:t>
      </w:r>
      <w:r w:rsidRPr="00C8791D">
        <w:rPr>
          <w:rFonts w:ascii="Calibri" w:hAnsi="Calibri" w:cs="Calibri"/>
          <w:noProof/>
        </w:rPr>
        <w:t xml:space="preserve"> </w:t>
      </w:r>
      <w:r w:rsidRPr="00C8791D">
        <w:rPr>
          <w:rFonts w:ascii="Calibri" w:hAnsi="Calibri" w:cs="Calibri"/>
          <w:b/>
          <w:bCs/>
          <w:noProof/>
        </w:rPr>
        <w:t>81</w:t>
      </w:r>
      <w:r w:rsidRPr="00C8791D">
        <w:rPr>
          <w:rFonts w:ascii="Calibri" w:hAnsi="Calibri" w:cs="Calibri"/>
          <w:noProof/>
        </w:rPr>
        <w:t>, 2418 LP – 2428 (2007).</w:t>
      </w:r>
    </w:p>
    <w:p w14:paraId="73243F78" w14:textId="25C46CCB" w:rsidR="00876DAE" w:rsidRDefault="00876DAE" w:rsidP="00C8791D">
      <w:pPr>
        <w:widowControl w:val="0"/>
        <w:autoSpaceDE w:val="0"/>
        <w:autoSpaceDN w:val="0"/>
        <w:adjustRightInd w:val="0"/>
        <w:ind w:left="640" w:hanging="640"/>
      </w:pPr>
      <w:r>
        <w:fldChar w:fldCharType="end"/>
      </w:r>
    </w:p>
    <w:sectPr w:rsidR="00876DAE" w:rsidSect="00B12675">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loom PhD, Jesse D" w:date="2020-06-18T09:40:00Z" w:initials="BPJD">
    <w:p w14:paraId="64203DB4" w14:textId="7C39004B" w:rsidR="008E1C63" w:rsidRDefault="008E1C63">
      <w:pPr>
        <w:pStyle w:val="CommentText"/>
      </w:pPr>
      <w:r>
        <w:rPr>
          <w:rStyle w:val="CommentReference"/>
        </w:rPr>
        <w:annotationRef/>
      </w:r>
      <w:r>
        <w:t>Maybe add “In our original work we tried several cytoplasmic tail modifications: X and Y. However, we did not try simply deleting the tail.”</w:t>
      </w:r>
    </w:p>
  </w:comment>
  <w:comment w:id="2" w:author="Bloom PhD, Jesse D" w:date="2020-06-18T09:43:00Z" w:initials="BPJD">
    <w:p w14:paraId="282308E4" w14:textId="3D77157F" w:rsidR="008E1C63" w:rsidRDefault="008E1C63">
      <w:pPr>
        <w:pStyle w:val="CommentText"/>
      </w:pPr>
      <w:r>
        <w:rPr>
          <w:rStyle w:val="CommentReference"/>
        </w:rPr>
        <w:annotationRef/>
      </w:r>
      <w:r>
        <w:t xml:space="preserve">Check with them about this and allowability of showing the </w:t>
      </w:r>
      <w:r>
        <w:t>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203DB4" w15:done="0"/>
  <w15:commentEx w15:paraId="282308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5B52B" w16cex:dateUtc="2020-06-18T16:40:00Z"/>
  <w16cex:commentExtensible w16cex:durableId="2295B5CA" w16cex:dateUtc="2020-06-18T16: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203DB4" w16cid:durableId="2295B52B"/>
  <w16cid:commentId w16cid:paraId="282308E4" w16cid:durableId="2295B5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DC3C65" w14:textId="77777777" w:rsidR="00CE3889" w:rsidRDefault="00CE3889" w:rsidP="00876DAE">
      <w:r>
        <w:separator/>
      </w:r>
    </w:p>
  </w:endnote>
  <w:endnote w:type="continuationSeparator" w:id="0">
    <w:p w14:paraId="2A01DA0C" w14:textId="77777777" w:rsidR="00CE3889" w:rsidRDefault="00CE3889" w:rsidP="00876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31912E" w14:textId="77777777" w:rsidR="00CE3889" w:rsidRDefault="00CE3889" w:rsidP="00876DAE">
      <w:r>
        <w:separator/>
      </w:r>
    </w:p>
  </w:footnote>
  <w:footnote w:type="continuationSeparator" w:id="0">
    <w:p w14:paraId="1F55A426" w14:textId="77777777" w:rsidR="00CE3889" w:rsidRDefault="00CE3889" w:rsidP="00876DAE">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loom PhD, Jesse D">
    <w15:presenceInfo w15:providerId="AD" w15:userId="S::jbloom@fredhutch.org::e17e4af4-92ba-4f4f-89d8-f6d4f55018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AC5"/>
    <w:rsid w:val="000E1F52"/>
    <w:rsid w:val="001014DE"/>
    <w:rsid w:val="001020F4"/>
    <w:rsid w:val="0014198E"/>
    <w:rsid w:val="00154DDE"/>
    <w:rsid w:val="001D714D"/>
    <w:rsid w:val="00304AC5"/>
    <w:rsid w:val="00367DB9"/>
    <w:rsid w:val="003C0CC0"/>
    <w:rsid w:val="00431384"/>
    <w:rsid w:val="006026AA"/>
    <w:rsid w:val="00774366"/>
    <w:rsid w:val="007B4833"/>
    <w:rsid w:val="00876DAE"/>
    <w:rsid w:val="008E1C63"/>
    <w:rsid w:val="00A47740"/>
    <w:rsid w:val="00B12675"/>
    <w:rsid w:val="00BF1C8A"/>
    <w:rsid w:val="00C240C6"/>
    <w:rsid w:val="00C8791D"/>
    <w:rsid w:val="00CD5F22"/>
    <w:rsid w:val="00CE3889"/>
    <w:rsid w:val="00EC1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CCB657"/>
  <w15:chartTrackingRefBased/>
  <w15:docId w15:val="{5F2A3DC3-6F49-AD47-B247-2D4C2FA3D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76DAE"/>
    <w:rPr>
      <w:sz w:val="20"/>
      <w:szCs w:val="20"/>
    </w:rPr>
  </w:style>
  <w:style w:type="character" w:customStyle="1" w:styleId="FootnoteTextChar">
    <w:name w:val="Footnote Text Char"/>
    <w:basedOn w:val="DefaultParagraphFont"/>
    <w:link w:val="FootnoteText"/>
    <w:uiPriority w:val="99"/>
    <w:semiHidden/>
    <w:rsid w:val="00876DAE"/>
    <w:rPr>
      <w:sz w:val="20"/>
      <w:szCs w:val="20"/>
    </w:rPr>
  </w:style>
  <w:style w:type="character" w:styleId="FootnoteReference">
    <w:name w:val="footnote reference"/>
    <w:basedOn w:val="DefaultParagraphFont"/>
    <w:uiPriority w:val="99"/>
    <w:semiHidden/>
    <w:unhideWhenUsed/>
    <w:rsid w:val="00876DAE"/>
    <w:rPr>
      <w:vertAlign w:val="superscript"/>
    </w:rPr>
  </w:style>
  <w:style w:type="paragraph" w:styleId="Header">
    <w:name w:val="header"/>
    <w:basedOn w:val="Normal"/>
    <w:link w:val="HeaderChar"/>
    <w:uiPriority w:val="99"/>
    <w:unhideWhenUsed/>
    <w:rsid w:val="00B12675"/>
    <w:pPr>
      <w:tabs>
        <w:tab w:val="center" w:pos="4680"/>
        <w:tab w:val="right" w:pos="9360"/>
      </w:tabs>
    </w:pPr>
  </w:style>
  <w:style w:type="character" w:customStyle="1" w:styleId="HeaderChar">
    <w:name w:val="Header Char"/>
    <w:basedOn w:val="DefaultParagraphFont"/>
    <w:link w:val="Header"/>
    <w:uiPriority w:val="99"/>
    <w:rsid w:val="00B12675"/>
  </w:style>
  <w:style w:type="paragraph" w:styleId="Footer">
    <w:name w:val="footer"/>
    <w:basedOn w:val="Normal"/>
    <w:link w:val="FooterChar"/>
    <w:uiPriority w:val="99"/>
    <w:unhideWhenUsed/>
    <w:rsid w:val="00B12675"/>
    <w:pPr>
      <w:tabs>
        <w:tab w:val="center" w:pos="4680"/>
        <w:tab w:val="right" w:pos="9360"/>
      </w:tabs>
    </w:pPr>
  </w:style>
  <w:style w:type="character" w:customStyle="1" w:styleId="FooterChar">
    <w:name w:val="Footer Char"/>
    <w:basedOn w:val="DefaultParagraphFont"/>
    <w:link w:val="Footer"/>
    <w:uiPriority w:val="99"/>
    <w:rsid w:val="00B12675"/>
  </w:style>
  <w:style w:type="character" w:styleId="CommentReference">
    <w:name w:val="annotation reference"/>
    <w:basedOn w:val="DefaultParagraphFont"/>
    <w:uiPriority w:val="99"/>
    <w:semiHidden/>
    <w:unhideWhenUsed/>
    <w:rsid w:val="008E1C63"/>
    <w:rPr>
      <w:sz w:val="16"/>
      <w:szCs w:val="16"/>
    </w:rPr>
  </w:style>
  <w:style w:type="paragraph" w:styleId="CommentText">
    <w:name w:val="annotation text"/>
    <w:basedOn w:val="Normal"/>
    <w:link w:val="CommentTextChar"/>
    <w:uiPriority w:val="99"/>
    <w:semiHidden/>
    <w:unhideWhenUsed/>
    <w:rsid w:val="008E1C63"/>
    <w:rPr>
      <w:sz w:val="20"/>
      <w:szCs w:val="20"/>
    </w:rPr>
  </w:style>
  <w:style w:type="character" w:customStyle="1" w:styleId="CommentTextChar">
    <w:name w:val="Comment Text Char"/>
    <w:basedOn w:val="DefaultParagraphFont"/>
    <w:link w:val="CommentText"/>
    <w:uiPriority w:val="99"/>
    <w:semiHidden/>
    <w:rsid w:val="008E1C63"/>
    <w:rPr>
      <w:sz w:val="20"/>
      <w:szCs w:val="20"/>
    </w:rPr>
  </w:style>
  <w:style w:type="paragraph" w:styleId="CommentSubject">
    <w:name w:val="annotation subject"/>
    <w:basedOn w:val="CommentText"/>
    <w:next w:val="CommentText"/>
    <w:link w:val="CommentSubjectChar"/>
    <w:uiPriority w:val="99"/>
    <w:semiHidden/>
    <w:unhideWhenUsed/>
    <w:rsid w:val="008E1C63"/>
    <w:rPr>
      <w:b/>
      <w:bCs/>
    </w:rPr>
  </w:style>
  <w:style w:type="character" w:customStyle="1" w:styleId="CommentSubjectChar">
    <w:name w:val="Comment Subject Char"/>
    <w:basedOn w:val="CommentTextChar"/>
    <w:link w:val="CommentSubject"/>
    <w:uiPriority w:val="99"/>
    <w:semiHidden/>
    <w:rsid w:val="008E1C63"/>
    <w:rPr>
      <w:b/>
      <w:bCs/>
      <w:sz w:val="20"/>
      <w:szCs w:val="20"/>
    </w:rPr>
  </w:style>
  <w:style w:type="paragraph" w:styleId="BalloonText">
    <w:name w:val="Balloon Text"/>
    <w:basedOn w:val="Normal"/>
    <w:link w:val="BalloonTextChar"/>
    <w:uiPriority w:val="99"/>
    <w:semiHidden/>
    <w:unhideWhenUsed/>
    <w:rsid w:val="008E1C6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E1C6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411830">
      <w:bodyDiv w:val="1"/>
      <w:marLeft w:val="0"/>
      <w:marRight w:val="0"/>
      <w:marTop w:val="0"/>
      <w:marBottom w:val="0"/>
      <w:divBdr>
        <w:top w:val="none" w:sz="0" w:space="0" w:color="auto"/>
        <w:left w:val="none" w:sz="0" w:space="0" w:color="auto"/>
        <w:bottom w:val="none" w:sz="0" w:space="0" w:color="auto"/>
        <w:right w:val="none" w:sz="0" w:space="0" w:color="auto"/>
      </w:divBdr>
    </w:div>
    <w:div w:id="681787941">
      <w:bodyDiv w:val="1"/>
      <w:marLeft w:val="0"/>
      <w:marRight w:val="0"/>
      <w:marTop w:val="0"/>
      <w:marBottom w:val="0"/>
      <w:divBdr>
        <w:top w:val="none" w:sz="0" w:space="0" w:color="auto"/>
        <w:left w:val="none" w:sz="0" w:space="0" w:color="auto"/>
        <w:bottom w:val="none" w:sz="0" w:space="0" w:color="auto"/>
        <w:right w:val="none" w:sz="0" w:space="0" w:color="auto"/>
      </w:divBdr>
    </w:div>
    <w:div w:id="858080013">
      <w:bodyDiv w:val="1"/>
      <w:marLeft w:val="0"/>
      <w:marRight w:val="0"/>
      <w:marTop w:val="0"/>
      <w:marBottom w:val="0"/>
      <w:divBdr>
        <w:top w:val="none" w:sz="0" w:space="0" w:color="auto"/>
        <w:left w:val="none" w:sz="0" w:space="0" w:color="auto"/>
        <w:bottom w:val="none" w:sz="0" w:space="0" w:color="auto"/>
        <w:right w:val="none" w:sz="0" w:space="0" w:color="auto"/>
      </w:divBdr>
    </w:div>
    <w:div w:id="199256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99107-310F-6640-9AFB-BAD438D1D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6811</Words>
  <Characters>38823</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D Crawford</dc:creator>
  <cp:keywords/>
  <dc:description/>
  <cp:lastModifiedBy>Bloom PhD, Jesse D</cp:lastModifiedBy>
  <cp:revision>2</cp:revision>
  <dcterms:created xsi:type="dcterms:W3CDTF">2020-06-18T16:44:00Z</dcterms:created>
  <dcterms:modified xsi:type="dcterms:W3CDTF">2020-06-18T16:44:00Z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4f19df47-3cda-39dc-9c57-2463cc78c1fb</vt:lpwstr>
  </property>
  <property fmtid="{D5CDD505-2E9C-101B-9397-08002B2CF9AE}" pid="24" name="Mendeley Citation Style_1">
    <vt:lpwstr>http://www.zotero.org/styles/nature</vt:lpwstr>
  </property>
</Properties>
</file>